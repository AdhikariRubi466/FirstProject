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4EEE" w14:textId="43EEDFF8" w:rsidR="008E5488" w:rsidRDefault="6B1DEC0F" w:rsidP="6B1DEC0F">
      <w:pPr>
        <w:spacing w:after="240" w:line="360" w:lineRule="auto"/>
        <w:jc w:val="center"/>
        <w:rPr>
          <w:rFonts w:ascii="Times New Roman" w:hAnsi="Times New Roman" w:cs="Times New Roman"/>
        </w:rPr>
      </w:pPr>
      <w:r w:rsidRPr="6B1DEC0F">
        <w:rPr>
          <w:rFonts w:ascii="Times New Roman" w:hAnsi="Times New Roman" w:cs="Times New Roman"/>
        </w:rPr>
        <w:t xml:space="preserve">  </w:t>
      </w:r>
    </w:p>
    <w:p w14:paraId="61390F73" w14:textId="1EFEF1E3" w:rsidR="008E5488" w:rsidRDefault="574B5DA4">
      <w:pPr>
        <w:spacing w:after="240" w:line="360" w:lineRule="auto"/>
        <w:jc w:val="center"/>
        <w:rPr>
          <w:rFonts w:ascii="Times New Roman" w:hAnsi="Times New Roman" w:cs="Times New Roman"/>
        </w:rPr>
      </w:pPr>
      <w:r w:rsidRPr="574B5DA4">
        <w:rPr>
          <w:rFonts w:ascii="Times New Roman" w:hAnsi="Times New Roman" w:cs="Times New Roman"/>
        </w:rPr>
        <w:t xml:space="preserve">   Proposal on</w:t>
      </w:r>
    </w:p>
    <w:p w14:paraId="38888312" w14:textId="61926A63" w:rsidR="6B1DEC0F" w:rsidRDefault="574B5DA4" w:rsidP="6B1DEC0F">
      <w:pPr>
        <w:spacing w:after="240" w:line="360" w:lineRule="auto"/>
        <w:jc w:val="center"/>
        <w:rPr>
          <w:rFonts w:ascii="Times New Roman" w:hAnsi="Times New Roman" w:cs="Times New Roman"/>
          <w:b/>
          <w:bCs/>
          <w:sz w:val="32"/>
          <w:szCs w:val="32"/>
        </w:rPr>
      </w:pPr>
      <w:r w:rsidRPr="574B5DA4">
        <w:rPr>
          <w:rFonts w:ascii="Times New Roman" w:hAnsi="Times New Roman" w:cs="Times New Roman"/>
          <w:b/>
          <w:bCs/>
          <w:sz w:val="32"/>
          <w:szCs w:val="32"/>
        </w:rPr>
        <w:t>Smart Irrigation System</w:t>
      </w:r>
      <w:r w:rsidR="0016488D">
        <w:rPr>
          <w:rFonts w:ascii="Times New Roman" w:hAnsi="Times New Roman" w:cs="Times New Roman"/>
          <w:b/>
          <w:bCs/>
          <w:sz w:val="32"/>
          <w:szCs w:val="32"/>
        </w:rPr>
        <w:t xml:space="preserve"> </w:t>
      </w:r>
      <w:r w:rsidRPr="574B5DA4">
        <w:rPr>
          <w:rFonts w:ascii="Times New Roman" w:hAnsi="Times New Roman" w:cs="Times New Roman"/>
          <w:b/>
          <w:bCs/>
          <w:sz w:val="32"/>
          <w:szCs w:val="32"/>
        </w:rPr>
        <w:t>(IOT based)</w:t>
      </w:r>
    </w:p>
    <w:p w14:paraId="16825F5F" w14:textId="77777777" w:rsidR="008E5488" w:rsidRDefault="008E5488">
      <w:pPr>
        <w:spacing w:after="0" w:line="360" w:lineRule="auto"/>
        <w:jc w:val="center"/>
        <w:rPr>
          <w:rFonts w:ascii="Times New Roman" w:hAnsi="Times New Roman" w:cs="Times New Roman"/>
          <w:b/>
          <w:sz w:val="28"/>
          <w:szCs w:val="28"/>
        </w:rPr>
      </w:pPr>
    </w:p>
    <w:p w14:paraId="2291735D" w14:textId="77777777" w:rsidR="008E5488" w:rsidRDefault="008534E8">
      <w:pPr>
        <w:spacing w:after="240"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59B59D3E" wp14:editId="275E47BD">
            <wp:extent cx="1533525" cy="1549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33525" cy="1549213"/>
                    </a:xfrm>
                    <a:prstGeom prst="rect">
                      <a:avLst/>
                    </a:prstGeom>
                    <a:ln/>
                  </pic:spPr>
                </pic:pic>
              </a:graphicData>
            </a:graphic>
          </wp:inline>
        </w:drawing>
      </w:r>
    </w:p>
    <w:p w14:paraId="410384F0" w14:textId="77777777" w:rsidR="008E5488" w:rsidRDefault="008E5488">
      <w:pPr>
        <w:spacing w:after="240" w:line="360" w:lineRule="auto"/>
        <w:jc w:val="center"/>
        <w:rPr>
          <w:rFonts w:ascii="Times New Roman" w:hAnsi="Times New Roman" w:cs="Times New Roman"/>
          <w:b/>
        </w:rPr>
      </w:pPr>
    </w:p>
    <w:p w14:paraId="3F0FAFF9" w14:textId="77777777" w:rsidR="008E5488" w:rsidRDefault="008534E8">
      <w:pPr>
        <w:spacing w:after="60" w:line="360" w:lineRule="auto"/>
        <w:jc w:val="center"/>
        <w:rPr>
          <w:rFonts w:ascii="Times New Roman" w:hAnsi="Times New Roman" w:cs="Times New Roman"/>
        </w:rPr>
      </w:pPr>
      <w:r>
        <w:rPr>
          <w:rFonts w:ascii="Times New Roman" w:hAnsi="Times New Roman" w:cs="Times New Roman"/>
        </w:rPr>
        <w:t xml:space="preserve">Submitted to </w:t>
      </w:r>
    </w:p>
    <w:p w14:paraId="57DEB38E" w14:textId="77777777" w:rsidR="008E5488" w:rsidRDefault="008534E8">
      <w:pPr>
        <w:spacing w:after="60" w:line="36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14:paraId="159B2F19" w14:textId="77777777" w:rsidR="008E5488" w:rsidRDefault="008534E8">
      <w:pPr>
        <w:spacing w:after="60" w:line="360" w:lineRule="auto"/>
        <w:jc w:val="center"/>
        <w:rPr>
          <w:rFonts w:ascii="Times New Roman" w:hAnsi="Times New Roman" w:cs="Times New Roman"/>
          <w:b/>
          <w:sz w:val="32"/>
          <w:szCs w:val="32"/>
        </w:rPr>
      </w:pPr>
      <w:bookmarkStart w:id="0" w:name="_heading=h.gjdgxs" w:colFirst="0" w:colLast="0"/>
      <w:bookmarkEnd w:id="0"/>
      <w:r>
        <w:rPr>
          <w:rFonts w:ascii="Times New Roman" w:hAnsi="Times New Roman" w:cs="Times New Roman"/>
          <w:b/>
          <w:sz w:val="32"/>
          <w:szCs w:val="32"/>
        </w:rPr>
        <w:t>Nepal Engineering College</w:t>
      </w:r>
    </w:p>
    <w:p w14:paraId="7D6A83C2" w14:textId="77777777" w:rsidR="008E5488" w:rsidRDefault="008E5488">
      <w:pPr>
        <w:spacing w:after="60" w:line="360" w:lineRule="auto"/>
        <w:jc w:val="center"/>
        <w:rPr>
          <w:rFonts w:ascii="Times New Roman" w:hAnsi="Times New Roman" w:cs="Times New Roman"/>
        </w:rPr>
      </w:pPr>
    </w:p>
    <w:p w14:paraId="7A4D93B9" w14:textId="77777777" w:rsidR="008E5488" w:rsidRDefault="008534E8">
      <w:pPr>
        <w:spacing w:after="60" w:line="360" w:lineRule="auto"/>
        <w:jc w:val="center"/>
        <w:rPr>
          <w:rFonts w:ascii="Times New Roman" w:hAnsi="Times New Roman" w:cs="Times New Roman"/>
        </w:rPr>
      </w:pPr>
      <w:r>
        <w:rPr>
          <w:rFonts w:ascii="Times New Roman" w:hAnsi="Times New Roman" w:cs="Times New Roman"/>
        </w:rPr>
        <w:t xml:space="preserve">in Partial Fulfillment of the </w:t>
      </w:r>
    </w:p>
    <w:p w14:paraId="0D290FEE" w14:textId="77777777" w:rsidR="008E5488" w:rsidRDefault="008534E8">
      <w:pPr>
        <w:spacing w:after="60" w:line="360" w:lineRule="auto"/>
        <w:jc w:val="center"/>
        <w:rPr>
          <w:rFonts w:ascii="Times New Roman" w:hAnsi="Times New Roman" w:cs="Times New Roman"/>
        </w:rPr>
      </w:pPr>
      <w:r>
        <w:rPr>
          <w:rFonts w:ascii="Times New Roman" w:hAnsi="Times New Roman" w:cs="Times New Roman"/>
        </w:rPr>
        <w:t>Requirements for the Degree of B.E. in Computer</w:t>
      </w:r>
    </w:p>
    <w:p w14:paraId="4C16E20E" w14:textId="4EA45F2A" w:rsidR="6B1DEC0F" w:rsidRDefault="6B1DEC0F" w:rsidP="006D2DEB">
      <w:pPr>
        <w:spacing w:after="240" w:line="360" w:lineRule="auto"/>
        <w:rPr>
          <w:rFonts w:ascii="Times New Roman" w:hAnsi="Times New Roman" w:cs="Times New Roman"/>
        </w:rPr>
      </w:pPr>
    </w:p>
    <w:p w14:paraId="7EE3643D" w14:textId="77777777" w:rsidR="008E5488" w:rsidRDefault="008534E8">
      <w:pPr>
        <w:spacing w:after="0" w:line="360" w:lineRule="auto"/>
        <w:jc w:val="center"/>
        <w:rPr>
          <w:rFonts w:ascii="Times New Roman" w:hAnsi="Times New Roman" w:cs="Times New Roman"/>
        </w:rPr>
      </w:pPr>
      <w:r>
        <w:rPr>
          <w:rFonts w:ascii="Times New Roman" w:hAnsi="Times New Roman" w:cs="Times New Roman"/>
        </w:rPr>
        <w:t xml:space="preserve">Submitted By </w:t>
      </w:r>
    </w:p>
    <w:p w14:paraId="74896314" w14:textId="72471986" w:rsidR="008E5488" w:rsidRDefault="574B5DA4">
      <w:pPr>
        <w:spacing w:after="0" w:line="360" w:lineRule="auto"/>
        <w:jc w:val="center"/>
        <w:rPr>
          <w:rFonts w:ascii="Times New Roman" w:hAnsi="Times New Roman" w:cs="Times New Roman"/>
        </w:rPr>
      </w:pPr>
      <w:r w:rsidRPr="574B5DA4">
        <w:rPr>
          <w:rFonts w:ascii="Times New Roman" w:hAnsi="Times New Roman" w:cs="Times New Roman"/>
        </w:rPr>
        <w:t>Aashika Pandey (022-391)</w:t>
      </w:r>
    </w:p>
    <w:p w14:paraId="4AFD517D" w14:textId="2031E2C4" w:rsidR="008E5488" w:rsidRDefault="574B5DA4" w:rsidP="574B5DA4">
      <w:pPr>
        <w:spacing w:after="0" w:line="360" w:lineRule="auto"/>
        <w:jc w:val="center"/>
        <w:rPr>
          <w:rFonts w:ascii="Times New Roman" w:hAnsi="Times New Roman" w:cs="Times New Roman"/>
        </w:rPr>
      </w:pPr>
      <w:r w:rsidRPr="574B5DA4">
        <w:rPr>
          <w:rFonts w:ascii="Times New Roman" w:hAnsi="Times New Roman" w:cs="Times New Roman"/>
        </w:rPr>
        <w:t>Rubi Adhikari (022-368)</w:t>
      </w:r>
    </w:p>
    <w:p w14:paraId="1BE91DE5" w14:textId="08D45DDD" w:rsidR="008E5488" w:rsidRDefault="574B5DA4">
      <w:pPr>
        <w:spacing w:after="0" w:line="360" w:lineRule="auto"/>
        <w:jc w:val="center"/>
        <w:rPr>
          <w:rFonts w:ascii="Times New Roman" w:hAnsi="Times New Roman" w:cs="Times New Roman"/>
        </w:rPr>
      </w:pPr>
      <w:r w:rsidRPr="574B5DA4">
        <w:rPr>
          <w:rFonts w:ascii="Times New Roman" w:hAnsi="Times New Roman" w:cs="Times New Roman"/>
        </w:rPr>
        <w:t>Shristi Dhakal (022-376)</w:t>
      </w:r>
    </w:p>
    <w:p w14:paraId="39AD260C" w14:textId="090ACE80" w:rsidR="008E5488" w:rsidRDefault="008E5488" w:rsidP="6B1DEC0F">
      <w:pPr>
        <w:spacing w:after="0" w:line="360" w:lineRule="auto"/>
        <w:jc w:val="center"/>
        <w:rPr>
          <w:rFonts w:ascii="Times New Roman" w:hAnsi="Times New Roman" w:cs="Times New Roman"/>
        </w:rPr>
      </w:pPr>
    </w:p>
    <w:p w14:paraId="1D40CAED" w14:textId="63B9E97A" w:rsidR="008E5488" w:rsidRDefault="6B1DEC0F" w:rsidP="6B1DEC0F">
      <w:pPr>
        <w:spacing w:after="240" w:line="360" w:lineRule="auto"/>
        <w:jc w:val="center"/>
        <w:rPr>
          <w:rFonts w:ascii="Times New Roman" w:hAnsi="Times New Roman" w:cs="Times New Roman"/>
        </w:rPr>
      </w:pPr>
      <w:r w:rsidRPr="6B1DEC0F">
        <w:rPr>
          <w:rFonts w:ascii="Times New Roman" w:hAnsi="Times New Roman" w:cs="Times New Roman"/>
        </w:rPr>
        <w:t xml:space="preserve">Date: </w:t>
      </w:r>
      <w:r w:rsidR="005452FF">
        <w:rPr>
          <w:rFonts w:ascii="Times New Roman" w:hAnsi="Times New Roman" w:cs="Times New Roman"/>
        </w:rPr>
        <w:t>0</w:t>
      </w:r>
      <w:r w:rsidR="0058785B">
        <w:rPr>
          <w:rFonts w:ascii="Times New Roman" w:hAnsi="Times New Roman" w:cs="Times New Roman"/>
        </w:rPr>
        <w:t>6</w:t>
      </w:r>
      <w:r w:rsidRPr="6B1DEC0F">
        <w:rPr>
          <w:rFonts w:ascii="Times New Roman" w:hAnsi="Times New Roman" w:cs="Times New Roman"/>
        </w:rPr>
        <w:t>/</w:t>
      </w:r>
      <w:r w:rsidR="005452FF">
        <w:rPr>
          <w:rFonts w:ascii="Times New Roman" w:hAnsi="Times New Roman" w:cs="Times New Roman"/>
        </w:rPr>
        <w:t>12</w:t>
      </w:r>
      <w:r w:rsidRPr="6B1DEC0F">
        <w:rPr>
          <w:rFonts w:ascii="Times New Roman" w:hAnsi="Times New Roman" w:cs="Times New Roman"/>
        </w:rPr>
        <w:t>/</w:t>
      </w:r>
      <w:r w:rsidR="005452FF">
        <w:rPr>
          <w:rFonts w:ascii="Times New Roman" w:hAnsi="Times New Roman" w:cs="Times New Roman"/>
        </w:rPr>
        <w:t>2024</w:t>
      </w:r>
    </w:p>
    <w:p w14:paraId="50256D97" w14:textId="77777777" w:rsidR="00145670" w:rsidRDefault="00145670" w:rsidP="6B1DEC0F">
      <w:pPr>
        <w:spacing w:after="240" w:line="360" w:lineRule="auto"/>
        <w:jc w:val="both"/>
        <w:rPr>
          <w:rFonts w:ascii="Times New Roman" w:hAnsi="Times New Roman" w:cs="Times New Roman"/>
          <w:b/>
          <w:bCs/>
          <w:sz w:val="32"/>
          <w:szCs w:val="32"/>
        </w:rPr>
        <w:sectPr w:rsidR="00145670" w:rsidSect="00E00394">
          <w:headerReference w:type="default" r:id="rId10"/>
          <w:footerReference w:type="default" r:id="rId11"/>
          <w:pgSz w:w="12240" w:h="15840" w:code="1"/>
          <w:pgMar w:top="1440" w:right="1440" w:bottom="1800" w:left="2160" w:header="720" w:footer="720" w:gutter="0"/>
          <w:pgNumType w:fmt="lowerRoman" w:start="1"/>
          <w:cols w:space="720"/>
        </w:sectPr>
      </w:pPr>
    </w:p>
    <w:p w14:paraId="2421F682" w14:textId="7F870A81" w:rsidR="6B1DEC0F" w:rsidRPr="00A67A4B" w:rsidRDefault="6B1DEC0F" w:rsidP="005678E0">
      <w:pPr>
        <w:spacing w:after="240" w:line="360" w:lineRule="auto"/>
        <w:jc w:val="center"/>
        <w:rPr>
          <w:rFonts w:ascii="Times New Roman" w:hAnsi="Times New Roman" w:cs="Times New Roman"/>
          <w:b/>
          <w:sz w:val="36"/>
          <w:szCs w:val="36"/>
        </w:rPr>
      </w:pPr>
      <w:r w:rsidRPr="00A67A4B">
        <w:rPr>
          <w:rFonts w:ascii="Times New Roman" w:hAnsi="Times New Roman" w:cs="Times New Roman"/>
          <w:b/>
          <w:sz w:val="36"/>
          <w:szCs w:val="36"/>
        </w:rPr>
        <w:lastRenderedPageBreak/>
        <w:t>Abstract</w:t>
      </w:r>
    </w:p>
    <w:p w14:paraId="434E7446" w14:textId="2AA33E47" w:rsidR="00D77579" w:rsidRDefault="00D77579" w:rsidP="00A67A4B">
      <w:pPr>
        <w:spacing w:after="240" w:line="360" w:lineRule="auto"/>
        <w:jc w:val="both"/>
        <w:rPr>
          <w:rFonts w:ascii="Times New Roman" w:hAnsi="Times New Roman" w:cs="Times New Roman"/>
          <w:lang w:val="en-GB"/>
        </w:rPr>
      </w:pPr>
      <w:r w:rsidRPr="00A67A4B">
        <w:rPr>
          <w:rFonts w:ascii="Times New Roman" w:hAnsi="Times New Roman" w:cs="Times New Roman"/>
          <w:lang w:val="en-GB"/>
        </w:rPr>
        <w:t xml:space="preserve">Efficient water management is essential for sustainable agriculture, especially amidst global challenges such as water scarcity, population growth, and the increasing demand for food. This study introduces an IoT-based smart irrigation system that automates water delivery based on real-time soil moisture data. The system integrates a soil moisture sensor, </w:t>
      </w:r>
      <w:r w:rsidR="37E34E6D" w:rsidRPr="00A67A4B">
        <w:rPr>
          <w:rFonts w:ascii="Times New Roman" w:hAnsi="Times New Roman" w:cs="Times New Roman"/>
          <w:lang w:val="en-GB"/>
        </w:rPr>
        <w:t>Node MCU</w:t>
      </w:r>
      <w:r w:rsidRPr="00A67A4B">
        <w:rPr>
          <w:rFonts w:ascii="Times New Roman" w:hAnsi="Times New Roman" w:cs="Times New Roman"/>
          <w:lang w:val="en-GB"/>
        </w:rPr>
        <w:t xml:space="preserve"> microcontroller, and relay module to activate water pumps as needed, while wireless communication enables remote monitoring and control via mobile or web applications.</w:t>
      </w:r>
      <w:r w:rsidR="37E34E6D" w:rsidRPr="00A67A4B">
        <w:rPr>
          <w:rFonts w:ascii="Times New Roman" w:hAnsi="Times New Roman" w:cs="Times New Roman"/>
          <w:lang w:val="en-GB"/>
        </w:rPr>
        <w:t xml:space="preserve"> </w:t>
      </w:r>
      <w:r w:rsidRPr="00A67A4B">
        <w:rPr>
          <w:rFonts w:ascii="Times New Roman" w:hAnsi="Times New Roman" w:cs="Times New Roman"/>
          <w:lang w:val="en-GB"/>
        </w:rPr>
        <w:t xml:space="preserve">The research highlights the limitations of traditional irrigation methods, such as water wastage and inconsistent watering, and demonstrates how IoT-enabled solutions can optimize water usage. The system's design combines advanced sensors, wireless networks, and cloud-based platforms to ensure precise irrigation, promoting healthier crops and reducing resource wastage. </w:t>
      </w:r>
    </w:p>
    <w:p w14:paraId="57CD5CA1" w14:textId="3A95123B" w:rsidR="004B66D3" w:rsidRPr="00D7606B" w:rsidRDefault="00391F19" w:rsidP="00A67A4B">
      <w:pPr>
        <w:spacing w:after="240" w:line="360" w:lineRule="auto"/>
        <w:jc w:val="both"/>
        <w:rPr>
          <w:rFonts w:ascii="Times New Roman" w:hAnsi="Times New Roman" w:cs="Times New Roman"/>
          <w:lang w:val="en-GB"/>
        </w:rPr>
      </w:pPr>
      <w:r w:rsidRPr="00EC1C94">
        <w:rPr>
          <w:rFonts w:ascii="Times New Roman" w:hAnsi="Times New Roman" w:cs="Times New Roman"/>
          <w:b/>
          <w:bCs/>
          <w:lang w:val="en-GB"/>
        </w:rPr>
        <w:t>Keywords:</w:t>
      </w:r>
      <w:r w:rsidR="00EC1C94">
        <w:rPr>
          <w:rFonts w:ascii="Times New Roman" w:hAnsi="Times New Roman" w:cs="Times New Roman"/>
          <w:b/>
          <w:bCs/>
          <w:lang w:val="en-GB"/>
        </w:rPr>
        <w:t xml:space="preserve"> </w:t>
      </w:r>
      <w:r w:rsidR="00EC1C94" w:rsidRPr="00D7606B">
        <w:rPr>
          <w:rFonts w:ascii="Times New Roman" w:hAnsi="Times New Roman" w:cs="Times New Roman"/>
          <w:lang w:val="en-GB"/>
        </w:rPr>
        <w:t xml:space="preserve">Internet of Things, Irrigation system, </w:t>
      </w:r>
      <w:r w:rsidR="00D7606B" w:rsidRPr="00D7606B">
        <w:rPr>
          <w:rFonts w:ascii="Times New Roman" w:hAnsi="Times New Roman" w:cs="Times New Roman"/>
          <w:lang w:val="en-GB"/>
        </w:rPr>
        <w:t>soil moisture sensor</w:t>
      </w:r>
    </w:p>
    <w:p w14:paraId="47CA6697" w14:textId="4CDD6E67" w:rsidR="6B1DEC0F" w:rsidRDefault="6B1DEC0F" w:rsidP="5BE3AA4D">
      <w:pPr>
        <w:spacing w:after="240" w:line="360" w:lineRule="auto"/>
        <w:jc w:val="both"/>
        <w:rPr>
          <w:rFonts w:ascii="Times New Roman" w:hAnsi="Times New Roman" w:cs="Times New Roman"/>
        </w:rPr>
      </w:pPr>
    </w:p>
    <w:p w14:paraId="23DE6AA8" w14:textId="77777777" w:rsidR="6B1DEC0F" w:rsidRDefault="6B1DEC0F" w:rsidP="0009334E"/>
    <w:p w14:paraId="6F37CCD8" w14:textId="77777777" w:rsidR="6B1DEC0F" w:rsidRDefault="6B1DEC0F" w:rsidP="0009334E"/>
    <w:p w14:paraId="6D4BFDE3" w14:textId="77777777" w:rsidR="6B1DEC0F" w:rsidRDefault="6B1DEC0F" w:rsidP="0009334E"/>
    <w:p w14:paraId="2062CC2F" w14:textId="77777777" w:rsidR="6B1DEC0F" w:rsidRDefault="6B1DEC0F" w:rsidP="0009334E"/>
    <w:p w14:paraId="7173C79C" w14:textId="77777777" w:rsidR="6B1DEC0F" w:rsidRDefault="6B1DEC0F" w:rsidP="0009334E"/>
    <w:p w14:paraId="601F1418" w14:textId="77777777" w:rsidR="6B1DEC0F" w:rsidRDefault="6B1DEC0F" w:rsidP="0009334E"/>
    <w:p w14:paraId="3A6B6F82" w14:textId="77777777" w:rsidR="6B1DEC0F" w:rsidRDefault="6B1DEC0F" w:rsidP="0009334E"/>
    <w:p w14:paraId="42466B05" w14:textId="77777777" w:rsidR="00B776F5" w:rsidRDefault="00B776F5" w:rsidP="0009334E"/>
    <w:p w14:paraId="4846A0AA" w14:textId="77777777" w:rsidR="00A67A4B" w:rsidRDefault="00A67A4B" w:rsidP="0009334E"/>
    <w:p w14:paraId="6C1524D4" w14:textId="77777777" w:rsidR="00A67A4B" w:rsidRDefault="00A67A4B" w:rsidP="0009334E"/>
    <w:p w14:paraId="50B943D2" w14:textId="77777777" w:rsidR="00D85EE2" w:rsidRDefault="00D85EE2" w:rsidP="0009334E"/>
    <w:sdt>
      <w:sdtPr>
        <w:rPr>
          <w:rFonts w:ascii="Calibri" w:eastAsia="Times New Roman" w:hAnsi="Calibri" w:cs="Mangal"/>
          <w:color w:val="auto"/>
          <w:sz w:val="22"/>
          <w:szCs w:val="20"/>
          <w:lang w:bidi="ne-NP"/>
        </w:rPr>
        <w:id w:val="-487318082"/>
        <w:docPartObj>
          <w:docPartGallery w:val="Table of Contents"/>
          <w:docPartUnique/>
        </w:docPartObj>
      </w:sdtPr>
      <w:sdtEndPr>
        <w:rPr>
          <w:rFonts w:eastAsia="Calibri" w:cs="Calibri"/>
          <w:b/>
          <w:bCs/>
          <w:sz w:val="24"/>
          <w:szCs w:val="22"/>
        </w:rPr>
      </w:sdtEndPr>
      <w:sdtContent>
        <w:p w14:paraId="0168027A" w14:textId="46D829C4" w:rsidR="002506C6" w:rsidRPr="00A67A4B" w:rsidRDefault="002506C6" w:rsidP="00A67A4B">
          <w:pPr>
            <w:pStyle w:val="TOCHeading"/>
            <w:jc w:val="both"/>
            <w:rPr>
              <w:sz w:val="36"/>
              <w:szCs w:val="36"/>
            </w:rPr>
          </w:pPr>
          <w:r w:rsidRPr="00A67A4B">
            <w:rPr>
              <w:rFonts w:ascii="Times New Roman" w:hAnsi="Times New Roman" w:cs="Times New Roman"/>
              <w:b/>
              <w:color w:val="0D0D0D" w:themeColor="text1" w:themeTint="F2"/>
              <w:sz w:val="36"/>
              <w:szCs w:val="36"/>
            </w:rPr>
            <w:t>Table of Contents</w:t>
          </w:r>
        </w:p>
        <w:p w14:paraId="0117E956" w14:textId="043D72EC" w:rsidR="00E324D5" w:rsidRDefault="002506C6">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r>
            <w:fldChar w:fldCharType="begin"/>
          </w:r>
          <w:r>
            <w:instrText xml:space="preserve"> TOC \o "1-3" \h \z \u </w:instrText>
          </w:r>
          <w:r>
            <w:fldChar w:fldCharType="separate"/>
          </w:r>
          <w:hyperlink w:anchor="_Toc184323223" w:history="1">
            <w:r w:rsidR="00E324D5" w:rsidRPr="00674D78">
              <w:rPr>
                <w:rStyle w:val="Hyperlink"/>
                <w:rFonts w:ascii="Times New Roman" w:hAnsi="Times New Roman" w:cs="Times New Roman"/>
                <w:noProof/>
              </w:rPr>
              <w:t>Chapter 1: Introduction</w:t>
            </w:r>
            <w:r w:rsidR="00E324D5">
              <w:rPr>
                <w:noProof/>
                <w:webHidden/>
              </w:rPr>
              <w:tab/>
            </w:r>
            <w:r w:rsidR="00E324D5">
              <w:rPr>
                <w:noProof/>
                <w:webHidden/>
              </w:rPr>
              <w:fldChar w:fldCharType="begin"/>
            </w:r>
            <w:r w:rsidR="00E324D5">
              <w:rPr>
                <w:noProof/>
                <w:webHidden/>
              </w:rPr>
              <w:instrText xml:space="preserve"> PAGEREF _Toc184323223 \h </w:instrText>
            </w:r>
            <w:r w:rsidR="00E324D5">
              <w:rPr>
                <w:noProof/>
                <w:webHidden/>
              </w:rPr>
            </w:r>
            <w:r w:rsidR="00E324D5">
              <w:rPr>
                <w:noProof/>
                <w:webHidden/>
              </w:rPr>
              <w:fldChar w:fldCharType="separate"/>
            </w:r>
            <w:r w:rsidR="000833C3">
              <w:rPr>
                <w:noProof/>
                <w:webHidden/>
              </w:rPr>
              <w:t>1</w:t>
            </w:r>
            <w:r w:rsidR="00E324D5">
              <w:rPr>
                <w:noProof/>
                <w:webHidden/>
              </w:rPr>
              <w:fldChar w:fldCharType="end"/>
            </w:r>
          </w:hyperlink>
        </w:p>
        <w:p w14:paraId="0D5F2B63" w14:textId="298EA803" w:rsidR="00E324D5" w:rsidRDefault="00E324D5">
          <w:pPr>
            <w:pStyle w:val="TOC2"/>
            <w:tabs>
              <w:tab w:val="left" w:pos="880"/>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4" w:history="1">
            <w:r w:rsidRPr="00674D78">
              <w:rPr>
                <w:rStyle w:val="Hyperlink"/>
                <w:rFonts w:ascii="Times New Roman" w:hAnsi="Times New Roman" w:cs="Times New Roman"/>
                <w:noProof/>
              </w:rPr>
              <w:t>1.1</w:t>
            </w:r>
            <w:r>
              <w:rPr>
                <w:rFonts w:asciiTheme="minorHAnsi" w:eastAsiaTheme="minorEastAsia" w:hAnsiTheme="minorHAnsi" w:cstheme="minorBidi"/>
                <w:noProof/>
                <w:kern w:val="2"/>
                <w:szCs w:val="22"/>
                <w:lang w:val="en-GB" w:eastAsia="en-GB" w:bidi="ar-SA"/>
                <w14:ligatures w14:val="standardContextual"/>
              </w:rPr>
              <w:tab/>
            </w:r>
            <w:r w:rsidRPr="00674D78">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_Toc184323224 \h </w:instrText>
            </w:r>
            <w:r>
              <w:rPr>
                <w:noProof/>
                <w:webHidden/>
              </w:rPr>
            </w:r>
            <w:r>
              <w:rPr>
                <w:noProof/>
                <w:webHidden/>
              </w:rPr>
              <w:fldChar w:fldCharType="separate"/>
            </w:r>
            <w:r w:rsidR="000833C3">
              <w:rPr>
                <w:noProof/>
                <w:webHidden/>
              </w:rPr>
              <w:t>1</w:t>
            </w:r>
            <w:r>
              <w:rPr>
                <w:noProof/>
                <w:webHidden/>
              </w:rPr>
              <w:fldChar w:fldCharType="end"/>
            </w:r>
          </w:hyperlink>
        </w:p>
        <w:p w14:paraId="17102FB6" w14:textId="2ECDB462" w:rsidR="00E324D5" w:rsidRDefault="00E324D5">
          <w:pPr>
            <w:pStyle w:val="TOC2"/>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5" w:history="1">
            <w:r w:rsidRPr="00674D78">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_Toc184323225 \h </w:instrText>
            </w:r>
            <w:r>
              <w:rPr>
                <w:noProof/>
                <w:webHidden/>
              </w:rPr>
            </w:r>
            <w:r>
              <w:rPr>
                <w:noProof/>
                <w:webHidden/>
              </w:rPr>
              <w:fldChar w:fldCharType="separate"/>
            </w:r>
            <w:r w:rsidR="000833C3">
              <w:rPr>
                <w:noProof/>
                <w:webHidden/>
              </w:rPr>
              <w:t>1</w:t>
            </w:r>
            <w:r>
              <w:rPr>
                <w:noProof/>
                <w:webHidden/>
              </w:rPr>
              <w:fldChar w:fldCharType="end"/>
            </w:r>
          </w:hyperlink>
        </w:p>
        <w:p w14:paraId="630327AD" w14:textId="70544254" w:rsidR="00E324D5" w:rsidRDefault="00E324D5">
          <w:pPr>
            <w:pStyle w:val="TOC2"/>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6" w:history="1">
            <w:r w:rsidRPr="00674D78">
              <w:rPr>
                <w:rStyle w:val="Hyperlink"/>
                <w:rFonts w:ascii="Times New Roman" w:hAnsi="Times New Roman" w:cs="Times New Roman"/>
                <w:noProof/>
              </w:rPr>
              <w:t>1.3 Aims and Objectives</w:t>
            </w:r>
            <w:r>
              <w:rPr>
                <w:noProof/>
                <w:webHidden/>
              </w:rPr>
              <w:tab/>
            </w:r>
            <w:r>
              <w:rPr>
                <w:noProof/>
                <w:webHidden/>
              </w:rPr>
              <w:fldChar w:fldCharType="begin"/>
            </w:r>
            <w:r>
              <w:rPr>
                <w:noProof/>
                <w:webHidden/>
              </w:rPr>
              <w:instrText xml:space="preserve"> PAGEREF _Toc184323226 \h </w:instrText>
            </w:r>
            <w:r>
              <w:rPr>
                <w:noProof/>
                <w:webHidden/>
              </w:rPr>
            </w:r>
            <w:r>
              <w:rPr>
                <w:noProof/>
                <w:webHidden/>
              </w:rPr>
              <w:fldChar w:fldCharType="separate"/>
            </w:r>
            <w:r w:rsidR="000833C3">
              <w:rPr>
                <w:noProof/>
                <w:webHidden/>
              </w:rPr>
              <w:t>2</w:t>
            </w:r>
            <w:r>
              <w:rPr>
                <w:noProof/>
                <w:webHidden/>
              </w:rPr>
              <w:fldChar w:fldCharType="end"/>
            </w:r>
          </w:hyperlink>
        </w:p>
        <w:p w14:paraId="0B161625" w14:textId="62FBC736" w:rsidR="00E324D5" w:rsidRDefault="00E324D5">
          <w:pPr>
            <w:pStyle w:val="TOC3"/>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7" w:history="1">
            <w:r w:rsidRPr="00674D78">
              <w:rPr>
                <w:rStyle w:val="Hyperlink"/>
                <w:rFonts w:ascii="Times New Roman" w:hAnsi="Times New Roman" w:cs="Times New Roman"/>
                <w:noProof/>
              </w:rPr>
              <w:t>1.3.1 Aims</w:t>
            </w:r>
            <w:r>
              <w:rPr>
                <w:noProof/>
                <w:webHidden/>
              </w:rPr>
              <w:tab/>
            </w:r>
            <w:r>
              <w:rPr>
                <w:noProof/>
                <w:webHidden/>
              </w:rPr>
              <w:fldChar w:fldCharType="begin"/>
            </w:r>
            <w:r>
              <w:rPr>
                <w:noProof/>
                <w:webHidden/>
              </w:rPr>
              <w:instrText xml:space="preserve"> PAGEREF _Toc184323227 \h </w:instrText>
            </w:r>
            <w:r>
              <w:rPr>
                <w:noProof/>
                <w:webHidden/>
              </w:rPr>
            </w:r>
            <w:r>
              <w:rPr>
                <w:noProof/>
                <w:webHidden/>
              </w:rPr>
              <w:fldChar w:fldCharType="separate"/>
            </w:r>
            <w:r w:rsidR="000833C3">
              <w:rPr>
                <w:noProof/>
                <w:webHidden/>
              </w:rPr>
              <w:t>2</w:t>
            </w:r>
            <w:r>
              <w:rPr>
                <w:noProof/>
                <w:webHidden/>
              </w:rPr>
              <w:fldChar w:fldCharType="end"/>
            </w:r>
          </w:hyperlink>
        </w:p>
        <w:p w14:paraId="695C2FA7" w14:textId="23C8FBC2" w:rsidR="00E324D5" w:rsidRDefault="00E324D5">
          <w:pPr>
            <w:pStyle w:val="TOC3"/>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8" w:history="1">
            <w:r w:rsidRPr="00674D78">
              <w:rPr>
                <w:rStyle w:val="Hyperlink"/>
                <w:rFonts w:ascii="Times New Roman" w:hAnsi="Times New Roman" w:cs="Times New Roman"/>
                <w:noProof/>
              </w:rPr>
              <w:t>1.3.2 Objectives</w:t>
            </w:r>
            <w:r>
              <w:rPr>
                <w:noProof/>
                <w:webHidden/>
              </w:rPr>
              <w:tab/>
            </w:r>
            <w:r>
              <w:rPr>
                <w:noProof/>
                <w:webHidden/>
              </w:rPr>
              <w:fldChar w:fldCharType="begin"/>
            </w:r>
            <w:r>
              <w:rPr>
                <w:noProof/>
                <w:webHidden/>
              </w:rPr>
              <w:instrText xml:space="preserve"> PAGEREF _Toc184323228 \h </w:instrText>
            </w:r>
            <w:r>
              <w:rPr>
                <w:noProof/>
                <w:webHidden/>
              </w:rPr>
            </w:r>
            <w:r>
              <w:rPr>
                <w:noProof/>
                <w:webHidden/>
              </w:rPr>
              <w:fldChar w:fldCharType="separate"/>
            </w:r>
            <w:r w:rsidR="000833C3">
              <w:rPr>
                <w:noProof/>
                <w:webHidden/>
              </w:rPr>
              <w:t>2</w:t>
            </w:r>
            <w:r>
              <w:rPr>
                <w:noProof/>
                <w:webHidden/>
              </w:rPr>
              <w:fldChar w:fldCharType="end"/>
            </w:r>
          </w:hyperlink>
        </w:p>
        <w:p w14:paraId="109D0BF0" w14:textId="70135422" w:rsidR="00E324D5" w:rsidRDefault="00E324D5">
          <w:pPr>
            <w:pStyle w:val="TOC2"/>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29" w:history="1">
            <w:r w:rsidRPr="00674D78">
              <w:rPr>
                <w:rStyle w:val="Hyperlink"/>
                <w:rFonts w:ascii="Times New Roman" w:hAnsi="Times New Roman" w:cs="Times New Roman"/>
                <w:noProof/>
              </w:rPr>
              <w:t>1.4 Motivation</w:t>
            </w:r>
            <w:r>
              <w:rPr>
                <w:noProof/>
                <w:webHidden/>
              </w:rPr>
              <w:tab/>
            </w:r>
            <w:r>
              <w:rPr>
                <w:noProof/>
                <w:webHidden/>
              </w:rPr>
              <w:fldChar w:fldCharType="begin"/>
            </w:r>
            <w:r>
              <w:rPr>
                <w:noProof/>
                <w:webHidden/>
              </w:rPr>
              <w:instrText xml:space="preserve"> PAGEREF _Toc184323229 \h </w:instrText>
            </w:r>
            <w:r>
              <w:rPr>
                <w:noProof/>
                <w:webHidden/>
              </w:rPr>
            </w:r>
            <w:r>
              <w:rPr>
                <w:noProof/>
                <w:webHidden/>
              </w:rPr>
              <w:fldChar w:fldCharType="separate"/>
            </w:r>
            <w:r w:rsidR="000833C3">
              <w:rPr>
                <w:noProof/>
                <w:webHidden/>
              </w:rPr>
              <w:t>2</w:t>
            </w:r>
            <w:r>
              <w:rPr>
                <w:noProof/>
                <w:webHidden/>
              </w:rPr>
              <w:fldChar w:fldCharType="end"/>
            </w:r>
          </w:hyperlink>
        </w:p>
        <w:p w14:paraId="73DFA9BC" w14:textId="0C81F2DC" w:rsidR="00E324D5" w:rsidRDefault="00E324D5">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30" w:history="1">
            <w:r w:rsidRPr="00674D78">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_Toc184323230 \h </w:instrText>
            </w:r>
            <w:r>
              <w:rPr>
                <w:noProof/>
                <w:webHidden/>
              </w:rPr>
            </w:r>
            <w:r>
              <w:rPr>
                <w:noProof/>
                <w:webHidden/>
              </w:rPr>
              <w:fldChar w:fldCharType="separate"/>
            </w:r>
            <w:r w:rsidR="000833C3">
              <w:rPr>
                <w:noProof/>
                <w:webHidden/>
              </w:rPr>
              <w:t>3</w:t>
            </w:r>
            <w:r>
              <w:rPr>
                <w:noProof/>
                <w:webHidden/>
              </w:rPr>
              <w:fldChar w:fldCharType="end"/>
            </w:r>
          </w:hyperlink>
        </w:p>
        <w:p w14:paraId="667F904C" w14:textId="11AC5CE5" w:rsidR="00E324D5" w:rsidRDefault="00E324D5">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31" w:history="1">
            <w:r w:rsidRPr="00674D78">
              <w:rPr>
                <w:rStyle w:val="Hyperlink"/>
                <w:rFonts w:ascii="Times New Roman" w:hAnsi="Times New Roman" w:cs="Times New Roman"/>
                <w:noProof/>
              </w:rPr>
              <w:t>Chapter 3: System Design</w:t>
            </w:r>
            <w:r>
              <w:rPr>
                <w:noProof/>
                <w:webHidden/>
              </w:rPr>
              <w:tab/>
            </w:r>
            <w:r>
              <w:rPr>
                <w:noProof/>
                <w:webHidden/>
              </w:rPr>
              <w:fldChar w:fldCharType="begin"/>
            </w:r>
            <w:r>
              <w:rPr>
                <w:noProof/>
                <w:webHidden/>
              </w:rPr>
              <w:instrText xml:space="preserve"> PAGEREF _Toc184323231 \h </w:instrText>
            </w:r>
            <w:r>
              <w:rPr>
                <w:noProof/>
                <w:webHidden/>
              </w:rPr>
            </w:r>
            <w:r>
              <w:rPr>
                <w:noProof/>
                <w:webHidden/>
              </w:rPr>
              <w:fldChar w:fldCharType="separate"/>
            </w:r>
            <w:r w:rsidR="000833C3">
              <w:rPr>
                <w:noProof/>
                <w:webHidden/>
              </w:rPr>
              <w:t>5</w:t>
            </w:r>
            <w:r>
              <w:rPr>
                <w:noProof/>
                <w:webHidden/>
              </w:rPr>
              <w:fldChar w:fldCharType="end"/>
            </w:r>
          </w:hyperlink>
        </w:p>
        <w:p w14:paraId="46CFAF51" w14:textId="39D3E4A4" w:rsidR="00E324D5" w:rsidRDefault="00E324D5">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32" w:history="1">
            <w:r w:rsidRPr="00674D78">
              <w:rPr>
                <w:rStyle w:val="Hyperlink"/>
                <w:rFonts w:ascii="Times New Roman" w:hAnsi="Times New Roman" w:cs="Times New Roman"/>
                <w:noProof/>
              </w:rPr>
              <w:t>Chapter 4: Expected Output</w:t>
            </w:r>
            <w:r>
              <w:rPr>
                <w:noProof/>
                <w:webHidden/>
              </w:rPr>
              <w:tab/>
            </w:r>
            <w:r>
              <w:rPr>
                <w:noProof/>
                <w:webHidden/>
              </w:rPr>
              <w:fldChar w:fldCharType="begin"/>
            </w:r>
            <w:r>
              <w:rPr>
                <w:noProof/>
                <w:webHidden/>
              </w:rPr>
              <w:instrText xml:space="preserve"> PAGEREF _Toc184323232 \h </w:instrText>
            </w:r>
            <w:r>
              <w:rPr>
                <w:noProof/>
                <w:webHidden/>
              </w:rPr>
            </w:r>
            <w:r>
              <w:rPr>
                <w:noProof/>
                <w:webHidden/>
              </w:rPr>
              <w:fldChar w:fldCharType="separate"/>
            </w:r>
            <w:r w:rsidR="000833C3">
              <w:rPr>
                <w:noProof/>
                <w:webHidden/>
              </w:rPr>
              <w:t>8</w:t>
            </w:r>
            <w:r>
              <w:rPr>
                <w:noProof/>
                <w:webHidden/>
              </w:rPr>
              <w:fldChar w:fldCharType="end"/>
            </w:r>
          </w:hyperlink>
        </w:p>
        <w:p w14:paraId="28858BFF" w14:textId="74DB227A" w:rsidR="00E324D5" w:rsidRDefault="00E324D5">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33" w:history="1">
            <w:r w:rsidRPr="00674D78">
              <w:rPr>
                <w:rStyle w:val="Hyperlink"/>
                <w:rFonts w:ascii="Times New Roman" w:hAnsi="Times New Roman" w:cs="Times New Roman"/>
                <w:noProof/>
              </w:rPr>
              <w:t>Chapter 5: Conclusion</w:t>
            </w:r>
            <w:r>
              <w:rPr>
                <w:noProof/>
                <w:webHidden/>
              </w:rPr>
              <w:tab/>
            </w:r>
            <w:r>
              <w:rPr>
                <w:noProof/>
                <w:webHidden/>
              </w:rPr>
              <w:fldChar w:fldCharType="begin"/>
            </w:r>
            <w:r>
              <w:rPr>
                <w:noProof/>
                <w:webHidden/>
              </w:rPr>
              <w:instrText xml:space="preserve"> PAGEREF _Toc184323233 \h </w:instrText>
            </w:r>
            <w:r>
              <w:rPr>
                <w:noProof/>
                <w:webHidden/>
              </w:rPr>
            </w:r>
            <w:r>
              <w:rPr>
                <w:noProof/>
                <w:webHidden/>
              </w:rPr>
              <w:fldChar w:fldCharType="separate"/>
            </w:r>
            <w:r w:rsidR="000833C3">
              <w:rPr>
                <w:noProof/>
                <w:webHidden/>
              </w:rPr>
              <w:t>9</w:t>
            </w:r>
            <w:r>
              <w:rPr>
                <w:noProof/>
                <w:webHidden/>
              </w:rPr>
              <w:fldChar w:fldCharType="end"/>
            </w:r>
          </w:hyperlink>
        </w:p>
        <w:p w14:paraId="265879C0" w14:textId="7E561771" w:rsidR="00E324D5" w:rsidRDefault="00E324D5">
          <w:pPr>
            <w:pStyle w:val="TOC1"/>
            <w:tabs>
              <w:tab w:val="right" w:leader="dot" w:pos="8630"/>
            </w:tabs>
            <w:rPr>
              <w:rFonts w:asciiTheme="minorHAnsi" w:eastAsiaTheme="minorEastAsia" w:hAnsiTheme="minorHAnsi" w:cstheme="minorBidi"/>
              <w:noProof/>
              <w:kern w:val="2"/>
              <w:szCs w:val="22"/>
              <w:lang w:val="en-GB" w:eastAsia="en-GB" w:bidi="ar-SA"/>
              <w14:ligatures w14:val="standardContextual"/>
            </w:rPr>
          </w:pPr>
          <w:hyperlink w:anchor="_Toc184323234" w:history="1">
            <w:r w:rsidRPr="00674D7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_Toc184323234 \h </w:instrText>
            </w:r>
            <w:r>
              <w:rPr>
                <w:noProof/>
                <w:webHidden/>
              </w:rPr>
            </w:r>
            <w:r>
              <w:rPr>
                <w:noProof/>
                <w:webHidden/>
              </w:rPr>
              <w:fldChar w:fldCharType="separate"/>
            </w:r>
            <w:r w:rsidR="000833C3">
              <w:rPr>
                <w:noProof/>
                <w:webHidden/>
              </w:rPr>
              <w:t>10</w:t>
            </w:r>
            <w:r>
              <w:rPr>
                <w:noProof/>
                <w:webHidden/>
              </w:rPr>
              <w:fldChar w:fldCharType="end"/>
            </w:r>
          </w:hyperlink>
        </w:p>
        <w:p w14:paraId="0E33B487" w14:textId="2B437280" w:rsidR="002506C6" w:rsidRDefault="002506C6" w:rsidP="00F74EA6">
          <w:pPr>
            <w:spacing w:line="360" w:lineRule="auto"/>
          </w:pPr>
          <w:r>
            <w:rPr>
              <w:b/>
              <w:bCs/>
              <w:noProof/>
            </w:rPr>
            <w:fldChar w:fldCharType="end"/>
          </w:r>
        </w:p>
      </w:sdtContent>
    </w:sdt>
    <w:p w14:paraId="03B69CD3" w14:textId="77777777" w:rsidR="00D42184" w:rsidRDefault="00D42184" w:rsidP="00F74EA6">
      <w:pPr>
        <w:pStyle w:val="TableofFigures"/>
        <w:tabs>
          <w:tab w:val="right" w:leader="dot" w:pos="9350"/>
        </w:tabs>
        <w:spacing w:line="360" w:lineRule="auto"/>
        <w:jc w:val="both"/>
        <w:rPr>
          <w:rFonts w:ascii="Times New Roman" w:hAnsi="Times New Roman" w:cs="Times New Roman"/>
        </w:rPr>
      </w:pPr>
    </w:p>
    <w:p w14:paraId="2AF8AB49" w14:textId="77777777" w:rsidR="00D42184" w:rsidRDefault="00D42184" w:rsidP="00F74EA6">
      <w:pPr>
        <w:pStyle w:val="TableofFigures"/>
        <w:tabs>
          <w:tab w:val="right" w:leader="dot" w:pos="9350"/>
        </w:tabs>
        <w:spacing w:line="360" w:lineRule="auto"/>
        <w:jc w:val="both"/>
        <w:rPr>
          <w:rFonts w:ascii="Times New Roman" w:hAnsi="Times New Roman" w:cs="Times New Roman"/>
        </w:rPr>
      </w:pPr>
    </w:p>
    <w:p w14:paraId="62BF8586" w14:textId="77777777" w:rsidR="00D42184" w:rsidRDefault="00D42184" w:rsidP="00C774D4">
      <w:pPr>
        <w:pStyle w:val="TableofFigures"/>
        <w:tabs>
          <w:tab w:val="right" w:leader="dot" w:pos="9350"/>
        </w:tabs>
        <w:jc w:val="both"/>
        <w:rPr>
          <w:rFonts w:ascii="Times New Roman" w:hAnsi="Times New Roman" w:cs="Times New Roman"/>
        </w:rPr>
      </w:pPr>
    </w:p>
    <w:p w14:paraId="04DB81E2" w14:textId="77777777" w:rsidR="00D42184" w:rsidRDefault="00D42184" w:rsidP="00C774D4">
      <w:pPr>
        <w:pStyle w:val="TableofFigures"/>
        <w:tabs>
          <w:tab w:val="right" w:leader="dot" w:pos="9350"/>
        </w:tabs>
        <w:jc w:val="both"/>
        <w:rPr>
          <w:rFonts w:ascii="Times New Roman" w:hAnsi="Times New Roman" w:cs="Times New Roman"/>
        </w:rPr>
      </w:pPr>
    </w:p>
    <w:p w14:paraId="04F7951C" w14:textId="77777777" w:rsidR="00D42184" w:rsidRDefault="00D42184" w:rsidP="00C774D4">
      <w:pPr>
        <w:pStyle w:val="TableofFigures"/>
        <w:tabs>
          <w:tab w:val="right" w:leader="dot" w:pos="9350"/>
        </w:tabs>
        <w:jc w:val="both"/>
        <w:rPr>
          <w:rFonts w:ascii="Times New Roman" w:hAnsi="Times New Roman" w:cs="Times New Roman"/>
        </w:rPr>
      </w:pPr>
    </w:p>
    <w:p w14:paraId="4D6F572F" w14:textId="77777777" w:rsidR="00D42184" w:rsidRDefault="00D42184" w:rsidP="00C774D4">
      <w:pPr>
        <w:pStyle w:val="TableofFigures"/>
        <w:tabs>
          <w:tab w:val="right" w:leader="dot" w:pos="9350"/>
        </w:tabs>
        <w:jc w:val="both"/>
        <w:rPr>
          <w:rFonts w:ascii="Times New Roman" w:hAnsi="Times New Roman" w:cs="Times New Roman"/>
        </w:rPr>
      </w:pPr>
    </w:p>
    <w:p w14:paraId="584B42C5"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645A7D3A"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0477596B"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3EF04897"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411FED8C"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00AF17D4" w14:textId="77777777" w:rsidR="00645105" w:rsidRDefault="00645105" w:rsidP="00EE7EB3">
      <w:pPr>
        <w:pStyle w:val="TableofFigures"/>
        <w:tabs>
          <w:tab w:val="right" w:leader="dot" w:pos="9350"/>
        </w:tabs>
        <w:spacing w:line="360" w:lineRule="auto"/>
        <w:rPr>
          <w:rFonts w:ascii="Times New Roman" w:hAnsi="Times New Roman" w:cs="Times New Roman"/>
          <w:b/>
          <w:color w:val="0D0D0D" w:themeColor="text1" w:themeTint="F2"/>
          <w:sz w:val="36"/>
          <w:szCs w:val="36"/>
        </w:rPr>
      </w:pPr>
    </w:p>
    <w:p w14:paraId="1293C969" w14:textId="77777777" w:rsidR="0003591D" w:rsidRPr="0003591D" w:rsidRDefault="0003591D" w:rsidP="0003591D"/>
    <w:p w14:paraId="74C7E1CB" w14:textId="4ADC028B" w:rsidR="00D42184" w:rsidRPr="00045935" w:rsidRDefault="00A20F14" w:rsidP="00045935">
      <w:pPr>
        <w:pStyle w:val="TableofFigures"/>
        <w:tabs>
          <w:tab w:val="right" w:leader="dot" w:pos="9350"/>
        </w:tabs>
        <w:spacing w:line="360" w:lineRule="auto"/>
        <w:jc w:val="center"/>
        <w:rPr>
          <w:rFonts w:ascii="Times New Roman" w:hAnsi="Times New Roman" w:cs="Times New Roman"/>
          <w:b/>
          <w:color w:val="0D0D0D" w:themeColor="text1" w:themeTint="F2"/>
          <w:sz w:val="36"/>
          <w:szCs w:val="36"/>
        </w:rPr>
      </w:pPr>
      <w:r w:rsidRPr="00045935">
        <w:rPr>
          <w:rFonts w:ascii="Times New Roman" w:hAnsi="Times New Roman" w:cs="Times New Roman"/>
          <w:b/>
          <w:color w:val="0D0D0D" w:themeColor="text1" w:themeTint="F2"/>
          <w:sz w:val="36"/>
          <w:szCs w:val="36"/>
        </w:rPr>
        <w:t>List of Figures</w:t>
      </w:r>
    </w:p>
    <w:p w14:paraId="4C491302" w14:textId="3CABFBBE" w:rsidR="00F26A18" w:rsidRPr="00021488" w:rsidRDefault="00000000" w:rsidP="00F26A18">
      <w:pPr>
        <w:pStyle w:val="TableofFigures"/>
        <w:tabs>
          <w:tab w:val="right" w:leader="dot" w:pos="9350"/>
        </w:tabs>
        <w:spacing w:line="360" w:lineRule="auto"/>
        <w:rPr>
          <w:ins w:id="1" w:author="Microsoft Word" w:date="2024-12-05T19:21:00Z" w16du:dateUtc="2024-12-05T13:36:00Z"/>
          <w:rFonts w:ascii="Times New Roman" w:hAnsi="Times New Roman" w:cs="Times New Roman"/>
          <w:noProof/>
        </w:rPr>
      </w:pPr>
      <w:ins w:id="2" w:author="Microsoft Word" w:date="2024-12-05T19:21:00Z" w16du:dateUtc="2024-12-05T13:36:00Z">
        <w:r w:rsidRPr="00021488">
          <w:rPr>
            <w:rFonts w:ascii="Times New Roman" w:hAnsi="Times New Roman" w:cs="Times New Roman"/>
          </w:rPr>
          <w:fldChar w:fldCharType="begin"/>
        </w:r>
        <w:r w:rsidRPr="00021488">
          <w:rPr>
            <w:rFonts w:ascii="Times New Roman" w:hAnsi="Times New Roman" w:cs="Times New Roman"/>
          </w:rPr>
          <w:instrText xml:space="preserve"> TOC \h \z \c "Figure" </w:instrText>
        </w:r>
        <w:r w:rsidRPr="00021488">
          <w:rPr>
            <w:rFonts w:ascii="Times New Roman" w:hAnsi="Times New Roman" w:cs="Times New Roman"/>
          </w:rPr>
          <w:fldChar w:fldCharType="separate"/>
        </w:r>
        <w:r w:rsidR="00021488" w:rsidRPr="00021488">
          <w:rPr>
            <w:rFonts w:ascii="Times New Roman" w:hAnsi="Times New Roman" w:cs="Times New Roman"/>
          </w:rPr>
          <w:t>Figure</w:t>
        </w:r>
        <w:r w:rsidR="00021488" w:rsidRPr="00021488">
          <w:rPr>
            <w:rFonts w:ascii="Times New Roman" w:hAnsi="Times New Roman" w:cs="Times New Roman"/>
          </w:rPr>
          <w:noBreakHyphen/>
          <w:t>1: Flowchart of smart irrigation</w:t>
        </w:r>
      </w:ins>
      <w:r w:rsidR="00021488">
        <w:rPr>
          <w:rFonts w:ascii="Times New Roman" w:hAnsi="Times New Roman" w:cs="Times New Roman"/>
        </w:rPr>
        <w:t xml:space="preserve"> </w:t>
      </w:r>
      <w:ins w:id="3" w:author="Microsoft Word" w:date="2024-12-05T19:21:00Z" w16du:dateUtc="2024-12-05T13:36:00Z">
        <w:r w:rsidR="00021488" w:rsidRPr="00021488">
          <w:rPr>
            <w:rFonts w:ascii="Times New Roman" w:hAnsi="Times New Roman" w:cs="Times New Roman"/>
          </w:rPr>
          <w:t>syste</w:t>
        </w:r>
      </w:ins>
      <w:r w:rsidR="00021488" w:rsidRPr="00021488">
        <w:rPr>
          <w:rFonts w:ascii="Times New Roman" w:hAnsi="Times New Roman" w:cs="Times New Roman"/>
        </w:rPr>
        <w:t>m…………………………………………...5</w:t>
      </w:r>
    </w:p>
    <w:p w14:paraId="0D82F041" w14:textId="77777777" w:rsidR="00154555" w:rsidRPr="00021488" w:rsidRDefault="00000000" w:rsidP="00EE7EB3">
      <w:pPr>
        <w:pStyle w:val="TableofFigures"/>
        <w:tabs>
          <w:tab w:val="right" w:leader="dot" w:pos="9350"/>
        </w:tabs>
        <w:spacing w:line="360" w:lineRule="auto"/>
        <w:rPr>
          <w:ins w:id="4" w:author="Microsoft Word" w:date="2024-12-05T19:21:00Z" w16du:dateUtc="2024-12-05T13:36:00Z"/>
          <w:rFonts w:ascii="Times New Roman" w:hAnsi="Times New Roman" w:cs="Times New Roman"/>
          <w:noProof/>
        </w:rPr>
      </w:pPr>
      <w:ins w:id="5" w:author="Microsoft Word" w:date="2024-12-05T19:21:00Z" w16du:dateUtc="2024-12-05T13:36:00Z">
        <w:r w:rsidRPr="00021488">
          <w:rPr>
            <w:rFonts w:ascii="Times New Roman" w:hAnsi="Times New Roman" w:cs="Times New Roman"/>
          </w:rPr>
          <w:fldChar w:fldCharType="begin"/>
        </w:r>
        <w:r w:rsidRPr="00021488">
          <w:rPr>
            <w:rFonts w:ascii="Times New Roman" w:hAnsi="Times New Roman" w:cs="Times New Roman"/>
          </w:rPr>
          <w:instrText>HYPERLINK \l "_Toc183973939"</w:instrText>
        </w:r>
        <w:r w:rsidRPr="00021488">
          <w:rPr>
            <w:rFonts w:ascii="Times New Roman" w:hAnsi="Times New Roman" w:cs="Times New Roman"/>
          </w:rPr>
        </w:r>
        <w:r w:rsidRPr="00021488">
          <w:rPr>
            <w:rFonts w:ascii="Times New Roman" w:hAnsi="Times New Roman" w:cs="Times New Roman"/>
          </w:rPr>
          <w:fldChar w:fldCharType="separate"/>
        </w:r>
        <w:r w:rsidRPr="00021488">
          <w:rPr>
            <w:rStyle w:val="Hyperlink"/>
            <w:rFonts w:ascii="Times New Roman" w:hAnsi="Times New Roman" w:cs="Times New Roman"/>
            <w:noProof/>
          </w:rPr>
          <w:t>Figure</w:t>
        </w:r>
        <w:r w:rsidRPr="00021488">
          <w:rPr>
            <w:rStyle w:val="Hyperlink"/>
            <w:rFonts w:ascii="Times New Roman" w:hAnsi="Times New Roman" w:cs="Times New Roman"/>
            <w:noProof/>
          </w:rPr>
          <w:noBreakHyphen/>
          <w:t>2: Use Case Diagram of Smart irrigation system</w:t>
        </w:r>
        <w:r w:rsidRPr="00021488">
          <w:rPr>
            <w:rFonts w:ascii="Times New Roman" w:hAnsi="Times New Roman" w:cs="Times New Roman"/>
            <w:noProof/>
            <w:webHidden/>
          </w:rPr>
          <w:tab/>
          <w:t>7</w:t>
        </w:r>
        <w:r w:rsidRPr="00021488">
          <w:rPr>
            <w:rFonts w:ascii="Times New Roman" w:hAnsi="Times New Roman" w:cs="Times New Roman"/>
            <w:noProof/>
          </w:rPr>
          <w:fldChar w:fldCharType="end"/>
        </w:r>
      </w:ins>
    </w:p>
    <w:p w14:paraId="6AEAA46D" w14:textId="7227EC4E" w:rsidR="00B12F2C" w:rsidRPr="00021488" w:rsidRDefault="00000000" w:rsidP="00B12F2C">
      <w:pPr>
        <w:pStyle w:val="TableofFigures"/>
        <w:tabs>
          <w:tab w:val="right" w:leader="dot" w:pos="9350"/>
        </w:tabs>
        <w:spacing w:line="360" w:lineRule="auto"/>
        <w:rPr>
          <w:rFonts w:ascii="Times New Roman" w:hAnsi="Times New Roman" w:cs="Times New Roman"/>
        </w:rPr>
      </w:pPr>
      <w:ins w:id="6" w:author="Microsoft Word" w:date="2024-12-05T19:21:00Z" w16du:dateUtc="2024-12-05T13:36:00Z">
        <w:r w:rsidRPr="00021488">
          <w:rPr>
            <w:rFonts w:ascii="Times New Roman" w:hAnsi="Times New Roman" w:cs="Times New Roman"/>
          </w:rPr>
          <w:fldChar w:fldCharType="end"/>
        </w:r>
      </w:ins>
      <w:r w:rsidR="00F26A18" w:rsidRPr="00021488">
        <w:rPr>
          <w:rFonts w:ascii="Times New Roman" w:hAnsi="Times New Roman" w:cs="Times New Roman"/>
        </w:rPr>
        <w:t>Figure</w:t>
      </w:r>
      <w:r w:rsidR="000C0180" w:rsidRPr="00021488">
        <w:rPr>
          <w:rFonts w:ascii="Times New Roman" w:hAnsi="Times New Roman" w:cs="Times New Roman"/>
        </w:rPr>
        <w:t>-3: Board Diagram of smart irrigation system...........................................................</w:t>
      </w:r>
      <w:r w:rsidR="009A52C1" w:rsidRPr="00021488">
        <w:rPr>
          <w:rFonts w:ascii="Times New Roman" w:hAnsi="Times New Roman" w:cs="Times New Roman"/>
        </w:rPr>
        <w:t>7</w:t>
      </w:r>
    </w:p>
    <w:p w14:paraId="210C079E" w14:textId="77777777" w:rsidR="00D85EE2" w:rsidRDefault="00D85EE2" w:rsidP="574B5DA4">
      <w:pPr>
        <w:spacing w:after="240" w:line="360" w:lineRule="auto"/>
        <w:jc w:val="both"/>
        <w:rPr>
          <w:rFonts w:ascii="Times New Roman" w:hAnsi="Times New Roman" w:cs="Times New Roman"/>
          <w:b/>
          <w:bCs/>
          <w:sz w:val="28"/>
          <w:szCs w:val="28"/>
        </w:rPr>
      </w:pPr>
    </w:p>
    <w:p w14:paraId="22792C9C" w14:textId="77777777" w:rsidR="00427D16" w:rsidRDefault="00427D16" w:rsidP="574B5DA4">
      <w:pPr>
        <w:spacing w:after="240" w:line="360" w:lineRule="auto"/>
        <w:jc w:val="both"/>
        <w:rPr>
          <w:rFonts w:ascii="Times New Roman" w:hAnsi="Times New Roman" w:cs="Times New Roman"/>
          <w:b/>
          <w:bCs/>
          <w:sz w:val="28"/>
          <w:szCs w:val="28"/>
        </w:rPr>
      </w:pPr>
    </w:p>
    <w:p w14:paraId="180071EF" w14:textId="77777777" w:rsidR="00645105" w:rsidRDefault="00645105" w:rsidP="574B5DA4">
      <w:pPr>
        <w:spacing w:after="240" w:line="360" w:lineRule="auto"/>
        <w:jc w:val="both"/>
        <w:rPr>
          <w:rFonts w:ascii="Times New Roman" w:hAnsi="Times New Roman" w:cs="Times New Roman"/>
          <w:b/>
          <w:sz w:val="36"/>
          <w:szCs w:val="36"/>
        </w:rPr>
      </w:pPr>
    </w:p>
    <w:p w14:paraId="2AFEDE2C" w14:textId="77777777" w:rsidR="00645105" w:rsidRDefault="00645105" w:rsidP="574B5DA4">
      <w:pPr>
        <w:spacing w:after="240" w:line="360" w:lineRule="auto"/>
        <w:jc w:val="both"/>
        <w:rPr>
          <w:rFonts w:ascii="Times New Roman" w:hAnsi="Times New Roman" w:cs="Times New Roman"/>
          <w:b/>
          <w:sz w:val="36"/>
          <w:szCs w:val="36"/>
        </w:rPr>
      </w:pPr>
    </w:p>
    <w:p w14:paraId="5DEB9A87" w14:textId="77777777" w:rsidR="00645105" w:rsidRDefault="00645105" w:rsidP="574B5DA4">
      <w:pPr>
        <w:spacing w:after="240" w:line="360" w:lineRule="auto"/>
        <w:jc w:val="both"/>
        <w:rPr>
          <w:rFonts w:ascii="Times New Roman" w:hAnsi="Times New Roman" w:cs="Times New Roman"/>
          <w:b/>
          <w:sz w:val="36"/>
          <w:szCs w:val="36"/>
        </w:rPr>
      </w:pPr>
    </w:p>
    <w:p w14:paraId="74FB30B5" w14:textId="77777777" w:rsidR="00645105" w:rsidRDefault="00645105" w:rsidP="574B5DA4">
      <w:pPr>
        <w:spacing w:after="240" w:line="360" w:lineRule="auto"/>
        <w:jc w:val="both"/>
        <w:rPr>
          <w:rFonts w:ascii="Times New Roman" w:hAnsi="Times New Roman" w:cs="Times New Roman"/>
          <w:b/>
          <w:sz w:val="36"/>
          <w:szCs w:val="36"/>
        </w:rPr>
      </w:pPr>
    </w:p>
    <w:p w14:paraId="09D392A6" w14:textId="77777777" w:rsidR="00645105" w:rsidRDefault="00645105" w:rsidP="574B5DA4">
      <w:pPr>
        <w:spacing w:after="240" w:line="360" w:lineRule="auto"/>
        <w:jc w:val="both"/>
        <w:rPr>
          <w:rFonts w:ascii="Times New Roman" w:hAnsi="Times New Roman" w:cs="Times New Roman"/>
          <w:b/>
          <w:sz w:val="36"/>
          <w:szCs w:val="36"/>
        </w:rPr>
      </w:pPr>
    </w:p>
    <w:p w14:paraId="61F58590" w14:textId="77777777" w:rsidR="00645105" w:rsidRDefault="00645105" w:rsidP="574B5DA4">
      <w:pPr>
        <w:spacing w:after="240" w:line="360" w:lineRule="auto"/>
        <w:jc w:val="both"/>
        <w:rPr>
          <w:rFonts w:ascii="Times New Roman" w:hAnsi="Times New Roman" w:cs="Times New Roman"/>
          <w:b/>
          <w:sz w:val="36"/>
          <w:szCs w:val="36"/>
        </w:rPr>
      </w:pPr>
    </w:p>
    <w:p w14:paraId="7BA563EA" w14:textId="77777777" w:rsidR="00645105" w:rsidRDefault="00645105" w:rsidP="574B5DA4">
      <w:pPr>
        <w:spacing w:after="240" w:line="360" w:lineRule="auto"/>
        <w:jc w:val="both"/>
        <w:rPr>
          <w:rFonts w:ascii="Times New Roman" w:hAnsi="Times New Roman" w:cs="Times New Roman"/>
          <w:b/>
          <w:sz w:val="36"/>
          <w:szCs w:val="36"/>
        </w:rPr>
      </w:pPr>
    </w:p>
    <w:p w14:paraId="27930D81" w14:textId="77777777" w:rsidR="00645105" w:rsidRDefault="00645105" w:rsidP="574B5DA4">
      <w:pPr>
        <w:spacing w:after="240" w:line="360" w:lineRule="auto"/>
        <w:jc w:val="both"/>
        <w:rPr>
          <w:rFonts w:ascii="Times New Roman" w:hAnsi="Times New Roman" w:cs="Times New Roman"/>
          <w:b/>
          <w:sz w:val="36"/>
          <w:szCs w:val="36"/>
        </w:rPr>
      </w:pPr>
    </w:p>
    <w:p w14:paraId="10C96C70" w14:textId="77777777" w:rsidR="00645105" w:rsidRDefault="00645105" w:rsidP="574B5DA4">
      <w:pPr>
        <w:spacing w:after="240" w:line="360" w:lineRule="auto"/>
        <w:jc w:val="both"/>
        <w:rPr>
          <w:rFonts w:ascii="Times New Roman" w:hAnsi="Times New Roman" w:cs="Times New Roman"/>
          <w:b/>
          <w:sz w:val="36"/>
          <w:szCs w:val="36"/>
        </w:rPr>
      </w:pPr>
    </w:p>
    <w:p w14:paraId="4F5D2F09" w14:textId="77777777" w:rsidR="00645105" w:rsidRDefault="00645105" w:rsidP="574B5DA4">
      <w:pPr>
        <w:spacing w:after="240" w:line="360" w:lineRule="auto"/>
        <w:jc w:val="both"/>
        <w:rPr>
          <w:rFonts w:ascii="Times New Roman" w:hAnsi="Times New Roman" w:cs="Times New Roman"/>
          <w:b/>
          <w:sz w:val="36"/>
          <w:szCs w:val="36"/>
        </w:rPr>
      </w:pPr>
    </w:p>
    <w:p w14:paraId="3A9C6FD5" w14:textId="77777777" w:rsidR="00645105" w:rsidRDefault="00645105" w:rsidP="574B5DA4">
      <w:pPr>
        <w:spacing w:after="240" w:line="360" w:lineRule="auto"/>
        <w:jc w:val="both"/>
        <w:rPr>
          <w:rFonts w:ascii="Times New Roman" w:hAnsi="Times New Roman" w:cs="Times New Roman"/>
          <w:b/>
          <w:sz w:val="36"/>
          <w:szCs w:val="36"/>
        </w:rPr>
      </w:pPr>
    </w:p>
    <w:p w14:paraId="48794296" w14:textId="44E259D1" w:rsidR="6B1DEC0F" w:rsidRPr="00045935" w:rsidRDefault="574B5DA4" w:rsidP="00045935">
      <w:pPr>
        <w:spacing w:after="240" w:line="360" w:lineRule="auto"/>
        <w:jc w:val="center"/>
        <w:rPr>
          <w:rFonts w:ascii="Times New Roman" w:hAnsi="Times New Roman" w:cs="Times New Roman"/>
          <w:b/>
          <w:sz w:val="36"/>
          <w:szCs w:val="36"/>
        </w:rPr>
      </w:pPr>
      <w:r w:rsidRPr="00045935">
        <w:rPr>
          <w:rFonts w:ascii="Times New Roman" w:hAnsi="Times New Roman" w:cs="Times New Roman"/>
          <w:b/>
          <w:sz w:val="36"/>
          <w:szCs w:val="36"/>
        </w:rPr>
        <w:t>Abbreviations</w:t>
      </w:r>
    </w:p>
    <w:p w14:paraId="5CD3A194" w14:textId="6EB5F322" w:rsidR="001F1E89" w:rsidRPr="00607C17" w:rsidRDefault="574B5DA4" w:rsidP="00045935">
      <w:pPr>
        <w:pStyle w:val="ListParagraph"/>
        <w:numPr>
          <w:ilvl w:val="0"/>
          <w:numId w:val="6"/>
        </w:numPr>
        <w:spacing w:after="240" w:line="360" w:lineRule="auto"/>
        <w:jc w:val="both"/>
        <w:rPr>
          <w:rFonts w:ascii="Times New Roman" w:hAnsi="Times New Roman" w:cs="Times New Roman"/>
        </w:rPr>
      </w:pPr>
      <w:r w:rsidRPr="00607C17">
        <w:rPr>
          <w:rFonts w:ascii="Times New Roman" w:hAnsi="Times New Roman" w:cs="Times New Roman"/>
        </w:rPr>
        <w:t>I</w:t>
      </w:r>
      <w:r w:rsidR="000C5AAE" w:rsidRPr="00607C17">
        <w:rPr>
          <w:rFonts w:ascii="Times New Roman" w:hAnsi="Times New Roman" w:cs="Times New Roman"/>
        </w:rPr>
        <w:t>o</w:t>
      </w:r>
      <w:r w:rsidRPr="00607C17">
        <w:rPr>
          <w:rFonts w:ascii="Times New Roman" w:hAnsi="Times New Roman" w:cs="Times New Roman"/>
        </w:rPr>
        <w:t>T</w:t>
      </w:r>
      <w:r w:rsidR="00D77579" w:rsidRPr="00607C17">
        <w:rPr>
          <w:rFonts w:ascii="Times New Roman" w:hAnsi="Times New Roman" w:cs="Times New Roman"/>
        </w:rPr>
        <w:t xml:space="preserve">: </w:t>
      </w:r>
      <w:r w:rsidRPr="00607C17">
        <w:rPr>
          <w:rFonts w:ascii="Times New Roman" w:hAnsi="Times New Roman" w:cs="Times New Roman"/>
        </w:rPr>
        <w:t xml:space="preserve">Internet of Things </w:t>
      </w:r>
    </w:p>
    <w:p w14:paraId="5D7F4A61" w14:textId="66DC13C2" w:rsidR="0003659A" w:rsidRPr="00607C17" w:rsidRDefault="574B5DA4" w:rsidP="00045935">
      <w:pPr>
        <w:pStyle w:val="ListParagraph"/>
        <w:numPr>
          <w:ilvl w:val="0"/>
          <w:numId w:val="6"/>
        </w:numPr>
        <w:spacing w:after="240" w:line="360" w:lineRule="auto"/>
        <w:jc w:val="both"/>
        <w:rPr>
          <w:rFonts w:ascii="Times New Roman" w:hAnsi="Times New Roman" w:cs="Times New Roman"/>
        </w:rPr>
      </w:pPr>
      <w:r w:rsidRPr="00607C17">
        <w:rPr>
          <w:rFonts w:ascii="Times New Roman" w:hAnsi="Times New Roman" w:cs="Times New Roman"/>
        </w:rPr>
        <w:t>SAS</w:t>
      </w:r>
      <w:r w:rsidR="00D77579" w:rsidRPr="00607C17">
        <w:rPr>
          <w:rFonts w:ascii="Times New Roman" w:hAnsi="Times New Roman" w:cs="Times New Roman"/>
        </w:rPr>
        <w:t xml:space="preserve">: </w:t>
      </w:r>
      <w:r w:rsidRPr="00607C17">
        <w:rPr>
          <w:rFonts w:ascii="Times New Roman" w:hAnsi="Times New Roman" w:cs="Times New Roman"/>
        </w:rPr>
        <w:t xml:space="preserve">Smart </w:t>
      </w:r>
      <w:r w:rsidR="000C5AAE" w:rsidRPr="00607C17">
        <w:rPr>
          <w:rFonts w:ascii="Times New Roman" w:hAnsi="Times New Roman" w:cs="Times New Roman"/>
        </w:rPr>
        <w:t>A</w:t>
      </w:r>
      <w:r w:rsidRPr="00607C17">
        <w:rPr>
          <w:rFonts w:ascii="Times New Roman" w:hAnsi="Times New Roman" w:cs="Times New Roman"/>
        </w:rPr>
        <w:t xml:space="preserve">griculture System </w:t>
      </w:r>
    </w:p>
    <w:p w14:paraId="3D212E5A" w14:textId="66EE6033" w:rsidR="00B32DEA" w:rsidRPr="00607C17" w:rsidRDefault="00350A98" w:rsidP="00045935">
      <w:pPr>
        <w:pStyle w:val="ListParagraph"/>
        <w:numPr>
          <w:ilvl w:val="0"/>
          <w:numId w:val="6"/>
        </w:numPr>
        <w:spacing w:after="240" w:line="360" w:lineRule="auto"/>
        <w:jc w:val="both"/>
        <w:rPr>
          <w:rFonts w:ascii="Times New Roman" w:hAnsi="Times New Roman" w:cs="Times New Roman"/>
        </w:rPr>
      </w:pPr>
      <w:r w:rsidRPr="00607C17">
        <w:rPr>
          <w:rFonts w:ascii="Times New Roman" w:hAnsi="Times New Roman" w:cs="Times New Roman"/>
        </w:rPr>
        <w:t>MCU</w:t>
      </w:r>
      <w:r w:rsidR="00D77579" w:rsidRPr="00607C17">
        <w:rPr>
          <w:rFonts w:ascii="Times New Roman" w:hAnsi="Times New Roman" w:cs="Times New Roman"/>
        </w:rPr>
        <w:t xml:space="preserve">: </w:t>
      </w:r>
      <w:r w:rsidRPr="00607C17">
        <w:rPr>
          <w:rFonts w:ascii="Times New Roman" w:hAnsi="Times New Roman" w:cs="Times New Roman"/>
        </w:rPr>
        <w:t>Micro Controller Unit</w:t>
      </w:r>
    </w:p>
    <w:p w14:paraId="45F51989" w14:textId="6B5D735D" w:rsidR="00350A98" w:rsidRPr="00607C17" w:rsidRDefault="00350A98" w:rsidP="00045935">
      <w:pPr>
        <w:pStyle w:val="ListParagraph"/>
        <w:numPr>
          <w:ilvl w:val="0"/>
          <w:numId w:val="6"/>
        </w:numPr>
        <w:spacing w:after="240" w:line="360" w:lineRule="auto"/>
        <w:jc w:val="both"/>
        <w:rPr>
          <w:rFonts w:ascii="Times New Roman" w:hAnsi="Times New Roman" w:cs="Times New Roman"/>
        </w:rPr>
      </w:pPr>
      <w:r w:rsidRPr="00607C17">
        <w:rPr>
          <w:rFonts w:ascii="Times New Roman" w:hAnsi="Times New Roman" w:cs="Times New Roman"/>
        </w:rPr>
        <w:t>ESP</w:t>
      </w:r>
      <w:r w:rsidR="00D77579" w:rsidRPr="00607C17">
        <w:rPr>
          <w:rFonts w:ascii="Times New Roman" w:hAnsi="Times New Roman" w:cs="Times New Roman"/>
        </w:rPr>
        <w:t xml:space="preserve">: </w:t>
      </w:r>
      <w:r w:rsidR="000C5AAE" w:rsidRPr="00607C17">
        <w:rPr>
          <w:rFonts w:ascii="Times New Roman" w:hAnsi="Times New Roman" w:cs="Times New Roman"/>
        </w:rPr>
        <w:t>Event Stream Processing</w:t>
      </w:r>
    </w:p>
    <w:p w14:paraId="00DCB746" w14:textId="07514839" w:rsidR="574B5DA4" w:rsidRPr="00607C17" w:rsidRDefault="574B5DA4" w:rsidP="00045935">
      <w:pPr>
        <w:pStyle w:val="ListParagraph"/>
        <w:spacing w:after="240" w:line="360" w:lineRule="auto"/>
        <w:jc w:val="both"/>
        <w:rPr>
          <w:rFonts w:ascii="Times New Roman" w:hAnsi="Times New Roman" w:cs="Times New Roman"/>
          <w:sz w:val="28"/>
          <w:szCs w:val="28"/>
        </w:rPr>
      </w:pPr>
    </w:p>
    <w:p w14:paraId="3E2AF4A5" w14:textId="3424A2E1" w:rsidR="6B1DEC0F" w:rsidRDefault="6B1DEC0F" w:rsidP="6B1DEC0F">
      <w:pPr>
        <w:spacing w:after="240" w:line="360" w:lineRule="auto"/>
        <w:jc w:val="center"/>
        <w:rPr>
          <w:rFonts w:ascii="Times New Roman" w:hAnsi="Times New Roman" w:cs="Times New Roman"/>
        </w:rPr>
      </w:pPr>
    </w:p>
    <w:p w14:paraId="4BBB0494" w14:textId="1A9C1B6F" w:rsidR="6B1DEC0F" w:rsidRDefault="6B1DEC0F" w:rsidP="6B1DEC0F">
      <w:pPr>
        <w:spacing w:after="240" w:line="360" w:lineRule="auto"/>
        <w:jc w:val="center"/>
        <w:rPr>
          <w:rFonts w:ascii="Times New Roman" w:hAnsi="Times New Roman" w:cs="Times New Roman"/>
        </w:rPr>
      </w:pPr>
    </w:p>
    <w:p w14:paraId="12F2C523" w14:textId="1303E82A" w:rsidR="6B1DEC0F" w:rsidRDefault="6B1DEC0F" w:rsidP="6B1DEC0F">
      <w:pPr>
        <w:spacing w:after="240" w:line="360" w:lineRule="auto"/>
        <w:jc w:val="center"/>
        <w:rPr>
          <w:rFonts w:ascii="Times New Roman" w:hAnsi="Times New Roman" w:cs="Times New Roman"/>
        </w:rPr>
      </w:pPr>
    </w:p>
    <w:p w14:paraId="05933D07" w14:textId="2C10F2AA" w:rsidR="6B1DEC0F" w:rsidRDefault="6B1DEC0F" w:rsidP="6B1DEC0F">
      <w:pPr>
        <w:spacing w:after="240" w:line="360" w:lineRule="auto"/>
        <w:jc w:val="center"/>
        <w:rPr>
          <w:rFonts w:ascii="Times New Roman" w:hAnsi="Times New Roman" w:cs="Times New Roman"/>
        </w:rPr>
      </w:pPr>
    </w:p>
    <w:p w14:paraId="2BF33EE2" w14:textId="7D40DD32" w:rsidR="6B1DEC0F" w:rsidRDefault="6B1DEC0F" w:rsidP="6B1DEC0F">
      <w:pPr>
        <w:spacing w:after="240" w:line="360" w:lineRule="auto"/>
        <w:jc w:val="center"/>
        <w:rPr>
          <w:rFonts w:ascii="Times New Roman" w:hAnsi="Times New Roman" w:cs="Times New Roman"/>
        </w:rPr>
      </w:pPr>
    </w:p>
    <w:p w14:paraId="7803008F" w14:textId="72C0C535" w:rsidR="00A31840" w:rsidRDefault="00A31840" w:rsidP="574B5DA4">
      <w:pPr>
        <w:spacing w:after="240" w:line="360" w:lineRule="auto"/>
        <w:jc w:val="center"/>
        <w:rPr>
          <w:rFonts w:ascii="Times New Roman" w:hAnsi="Times New Roman" w:cs="Times New Roman"/>
        </w:rPr>
        <w:sectPr w:rsidR="00A31840" w:rsidSect="00E00394">
          <w:pgSz w:w="12240" w:h="15840" w:code="1"/>
          <w:pgMar w:top="1440" w:right="1440" w:bottom="1800" w:left="2160" w:header="720" w:footer="720" w:gutter="0"/>
          <w:pgNumType w:fmt="lowerRoman" w:start="1"/>
          <w:cols w:space="720"/>
        </w:sectPr>
      </w:pPr>
    </w:p>
    <w:p w14:paraId="600F5BD4" w14:textId="465F096A" w:rsidR="6B1DEC0F" w:rsidRDefault="574B5DA4" w:rsidP="00B05DAB">
      <w:pPr>
        <w:pStyle w:val="Heading1"/>
        <w:spacing w:line="360" w:lineRule="auto"/>
        <w:rPr>
          <w:rFonts w:ascii="Times New Roman" w:hAnsi="Times New Roman" w:cs="Times New Roman"/>
          <w:b w:val="0"/>
          <w:bCs/>
          <w:sz w:val="36"/>
          <w:szCs w:val="36"/>
        </w:rPr>
      </w:pPr>
      <w:bookmarkStart w:id="7" w:name="_Toc184323223"/>
      <w:r w:rsidRPr="00B77EA2">
        <w:rPr>
          <w:rFonts w:ascii="Times New Roman" w:hAnsi="Times New Roman" w:cs="Times New Roman"/>
          <w:sz w:val="36"/>
          <w:szCs w:val="36"/>
        </w:rPr>
        <w:lastRenderedPageBreak/>
        <w:t>Chapter 1: Introduction</w:t>
      </w:r>
      <w:bookmarkEnd w:id="7"/>
    </w:p>
    <w:p w14:paraId="5EBFE60F" w14:textId="08BE137C" w:rsidR="0031760C" w:rsidRDefault="574B5DA4" w:rsidP="004F3CED">
      <w:pPr>
        <w:pStyle w:val="Heading2"/>
        <w:numPr>
          <w:ilvl w:val="1"/>
          <w:numId w:val="9"/>
        </w:numPr>
        <w:jc w:val="both"/>
        <w:rPr>
          <w:rFonts w:ascii="Times New Roman" w:hAnsi="Times New Roman" w:cs="Times New Roman"/>
          <w:sz w:val="28"/>
          <w:szCs w:val="28"/>
        </w:rPr>
      </w:pPr>
      <w:bookmarkStart w:id="8" w:name="_Toc184323224"/>
      <w:r w:rsidRPr="001D239B">
        <w:rPr>
          <w:rFonts w:ascii="Times New Roman" w:hAnsi="Times New Roman" w:cs="Times New Roman"/>
          <w:sz w:val="32"/>
          <w:szCs w:val="32"/>
        </w:rPr>
        <w:t>Backgroun</w:t>
      </w:r>
      <w:r w:rsidR="0031760C" w:rsidRPr="001D239B">
        <w:rPr>
          <w:rFonts w:ascii="Times New Roman" w:hAnsi="Times New Roman" w:cs="Times New Roman"/>
          <w:sz w:val="28"/>
          <w:szCs w:val="28"/>
        </w:rPr>
        <w:t>d</w:t>
      </w:r>
      <w:bookmarkEnd w:id="8"/>
    </w:p>
    <w:p w14:paraId="44799E63" w14:textId="3B95D782" w:rsidR="004F3CED" w:rsidRPr="00924181" w:rsidRDefault="008D0158" w:rsidP="00924181">
      <w:pPr>
        <w:spacing w:line="360" w:lineRule="auto"/>
        <w:jc w:val="both"/>
        <w:rPr>
          <w:rFonts w:ascii="Times New Roman" w:hAnsi="Times New Roman" w:cs="Times New Roman"/>
        </w:rPr>
      </w:pPr>
      <w:r w:rsidRPr="00924181">
        <w:rPr>
          <w:rFonts w:ascii="Times New Roman" w:hAnsi="Times New Roman" w:cs="Times New Roman"/>
        </w:rPr>
        <w:t xml:space="preserve">In modern agriculture, efficient water management is crucial for enhancing crop yield and ensuring sustainable farming practices. Our IoT irrigation system addresses this need by automating the irrigation process based on real-time soil moisture </w:t>
      </w:r>
      <w:r w:rsidR="00AC1799" w:rsidRPr="00924181">
        <w:rPr>
          <w:rFonts w:ascii="Times New Roman" w:hAnsi="Times New Roman" w:cs="Times New Roman"/>
        </w:rPr>
        <w:t>levels. The</w:t>
      </w:r>
      <w:r w:rsidRPr="00924181">
        <w:rPr>
          <w:rFonts w:ascii="Times New Roman" w:hAnsi="Times New Roman" w:cs="Times New Roman"/>
        </w:rPr>
        <w:t xml:space="preserve"> system utilizes a soil moisture sensor to continuously monitor the moisture content of the soil. When the sensor detects that the soil is dry, it triggers a water pump to irrigate the crops, ensuring they receive the necessary hydration for optimal growth. This automated approach not only conserves water but also promotes healthier crop development by providing precise irrigation when </w:t>
      </w:r>
      <w:r w:rsidR="00AC1799" w:rsidRPr="00924181">
        <w:rPr>
          <w:rFonts w:ascii="Times New Roman" w:hAnsi="Times New Roman" w:cs="Times New Roman"/>
        </w:rPr>
        <w:t>needed.</w:t>
      </w:r>
      <w:r w:rsidR="00E564E5" w:rsidRPr="00924181">
        <w:rPr>
          <w:rFonts w:ascii="Times New Roman" w:hAnsi="Times New Roman" w:cs="Times New Roman"/>
        </w:rPr>
        <w:t xml:space="preserve"> </w:t>
      </w:r>
      <w:r w:rsidR="00AC1799" w:rsidRPr="00924181">
        <w:rPr>
          <w:rFonts w:ascii="Times New Roman" w:hAnsi="Times New Roman" w:cs="Times New Roman"/>
        </w:rPr>
        <w:t xml:space="preserve"> At</w:t>
      </w:r>
      <w:r w:rsidRPr="00924181">
        <w:rPr>
          <w:rFonts w:ascii="Times New Roman" w:hAnsi="Times New Roman" w:cs="Times New Roman"/>
        </w:rPr>
        <w:t xml:space="preserve"> the core of our system is the NODEMCU, an open-source IoT platform that enables easy connectivity and control over the irrigation process. The ESP module facilitates wireless communication, allowing farmers to monitor and manage their irrigation system remotely. Additionally, a relay module is used to control the water pump, ensuring that it operates only when required.</w:t>
      </w:r>
      <w:r w:rsidR="00E564E5" w:rsidRPr="00924181">
        <w:rPr>
          <w:rFonts w:ascii="Times New Roman" w:hAnsi="Times New Roman" w:cs="Times New Roman"/>
        </w:rPr>
        <w:t xml:space="preserve"> </w:t>
      </w:r>
      <w:r w:rsidRPr="00924181">
        <w:rPr>
          <w:rFonts w:ascii="Times New Roman" w:hAnsi="Times New Roman" w:cs="Times New Roman"/>
        </w:rPr>
        <w:t>By integrating these components, our IoT irrigation system provides an innovative solution for farmers, enhancing crop growth while promoting efficient water usage. This technology represents a significant advancement in agricultural practices, contributing to increased productivity and sustainability in farming.</w:t>
      </w:r>
    </w:p>
    <w:p w14:paraId="0BC2C68E" w14:textId="5B23295A" w:rsidR="574B5DA4" w:rsidRDefault="574B5DA4" w:rsidP="00CA2930">
      <w:pPr>
        <w:pStyle w:val="Heading2"/>
        <w:rPr>
          <w:rFonts w:ascii="Times New Roman" w:hAnsi="Times New Roman" w:cs="Times New Roman"/>
          <w:b w:val="0"/>
          <w:bCs/>
          <w:sz w:val="28"/>
          <w:szCs w:val="28"/>
        </w:rPr>
      </w:pPr>
      <w:bookmarkStart w:id="9" w:name="_Toc184323225"/>
      <w:r w:rsidRPr="00BE16B2">
        <w:rPr>
          <w:rFonts w:ascii="Times New Roman" w:hAnsi="Times New Roman" w:cs="Times New Roman"/>
          <w:sz w:val="32"/>
          <w:szCs w:val="32"/>
        </w:rPr>
        <w:t xml:space="preserve">1.2 Problem </w:t>
      </w:r>
      <w:r w:rsidRPr="007D3EE9">
        <w:rPr>
          <w:rFonts w:ascii="Times New Roman" w:hAnsi="Times New Roman" w:cs="Times New Roman"/>
          <w:sz w:val="32"/>
          <w:szCs w:val="32"/>
        </w:rPr>
        <w:t>statement</w:t>
      </w:r>
      <w:bookmarkEnd w:id="9"/>
      <w:r w:rsidRPr="574B5DA4">
        <w:rPr>
          <w:rFonts w:ascii="Times New Roman" w:hAnsi="Times New Roman" w:cs="Times New Roman"/>
          <w:b w:val="0"/>
          <w:bCs/>
          <w:sz w:val="28"/>
          <w:szCs w:val="28"/>
        </w:rPr>
        <w:t xml:space="preserve"> </w:t>
      </w:r>
    </w:p>
    <w:p w14:paraId="03B93D61" w14:textId="7D8BE58F" w:rsidR="574B5DA4" w:rsidRDefault="574B5DA4" w:rsidP="00CC6D44">
      <w:pPr>
        <w:spacing w:after="240" w:line="360" w:lineRule="auto"/>
        <w:jc w:val="both"/>
        <w:rPr>
          <w:rFonts w:ascii="Times New Roman" w:hAnsi="Times New Roman" w:cs="Times New Roman"/>
        </w:rPr>
      </w:pPr>
      <w:r w:rsidRPr="574B5DA4">
        <w:rPr>
          <w:rFonts w:ascii="Times New Roman" w:hAnsi="Times New Roman" w:cs="Times New Roman"/>
        </w:rPr>
        <w:t>Traditional irrigation systems are often waste water and are inefficient, leading to overwatering, underwatering, inconsistent watering and environmental impact. Efficient water management is a challenge in modern agriculture, with traditional irrigation methods often leading to overwatering or under-watering, resulting in water wastage, reduced crop yield and increased costs.  Farmers face difficulties in monitoring soil levels and managing irrigation schedules effectively. To address these challenges, a smart irrigation</w:t>
      </w:r>
      <w:r w:rsidRPr="574B5DA4">
        <w:rPr>
          <w:rFonts w:ascii="Times New Roman" w:hAnsi="Times New Roman" w:cs="Times New Roman"/>
          <w:b/>
          <w:bCs/>
        </w:rPr>
        <w:t xml:space="preserve"> s</w:t>
      </w:r>
      <w:r w:rsidRPr="574B5DA4">
        <w:rPr>
          <w:rFonts w:ascii="Times New Roman" w:hAnsi="Times New Roman" w:cs="Times New Roman"/>
        </w:rPr>
        <w:t>ystem using IoT</w:t>
      </w:r>
      <w:r w:rsidRPr="574B5DA4">
        <w:rPr>
          <w:rFonts w:ascii="Times New Roman" w:hAnsi="Times New Roman" w:cs="Times New Roman"/>
          <w:b/>
          <w:bCs/>
        </w:rPr>
        <w:t xml:space="preserve"> </w:t>
      </w:r>
      <w:r w:rsidRPr="574B5DA4">
        <w:rPr>
          <w:rFonts w:ascii="Times New Roman" w:hAnsi="Times New Roman" w:cs="Times New Roman"/>
        </w:rPr>
        <w:t xml:space="preserve">can be developed to optimize water usage and automate irrigation process. This system leverages sensors such as soil moisture and make data-drive decisions. Using the </w:t>
      </w:r>
      <w:r w:rsidRPr="574B5DA4">
        <w:rPr>
          <w:rFonts w:ascii="Times New Roman" w:hAnsi="Times New Roman" w:cs="Times New Roman"/>
        </w:rPr>
        <w:lastRenderedPageBreak/>
        <w:t xml:space="preserve">IoT-enabled devices, farmers can remotely monitor and control irrigation system through mobile or web applications, reducing labor dependency and operational costs. </w:t>
      </w:r>
    </w:p>
    <w:p w14:paraId="5DE9E5DD" w14:textId="77777777" w:rsidR="00BE16B2" w:rsidRDefault="00BE16B2" w:rsidP="00CC6D44">
      <w:pPr>
        <w:spacing w:after="240" w:line="360" w:lineRule="auto"/>
        <w:jc w:val="both"/>
        <w:rPr>
          <w:rFonts w:ascii="Times New Roman" w:hAnsi="Times New Roman" w:cs="Times New Roman"/>
        </w:rPr>
      </w:pPr>
    </w:p>
    <w:p w14:paraId="2A320351" w14:textId="1A045C50" w:rsidR="6B1DEC0F" w:rsidRDefault="574B5DA4" w:rsidP="00BE16B2">
      <w:pPr>
        <w:pStyle w:val="Heading2"/>
        <w:rPr>
          <w:rFonts w:ascii="Times New Roman" w:hAnsi="Times New Roman" w:cs="Times New Roman"/>
          <w:b w:val="0"/>
          <w:bCs/>
          <w:sz w:val="28"/>
          <w:szCs w:val="28"/>
        </w:rPr>
      </w:pPr>
      <w:bookmarkStart w:id="10" w:name="_Toc184323226"/>
      <w:r w:rsidRPr="00BE16B2">
        <w:rPr>
          <w:rFonts w:ascii="Times New Roman" w:hAnsi="Times New Roman" w:cs="Times New Roman"/>
          <w:sz w:val="32"/>
          <w:szCs w:val="32"/>
        </w:rPr>
        <w:t>1.3 Aims and Objectives</w:t>
      </w:r>
      <w:bookmarkEnd w:id="10"/>
    </w:p>
    <w:p w14:paraId="7B395C50" w14:textId="5E0D9392" w:rsidR="6B1DEC0F" w:rsidRDefault="574B5DA4" w:rsidP="00BE16B2">
      <w:pPr>
        <w:pStyle w:val="Heading3"/>
        <w:rPr>
          <w:rFonts w:ascii="Times New Roman" w:hAnsi="Times New Roman" w:cs="Times New Roman"/>
          <w:b w:val="0"/>
          <w:bCs/>
        </w:rPr>
      </w:pPr>
      <w:bookmarkStart w:id="11" w:name="_Toc184323227"/>
      <w:r w:rsidRPr="002F3F2D">
        <w:rPr>
          <w:rFonts w:ascii="Times New Roman" w:hAnsi="Times New Roman" w:cs="Times New Roman"/>
        </w:rPr>
        <w:t>1.3.1 Aims</w:t>
      </w:r>
      <w:bookmarkEnd w:id="11"/>
    </w:p>
    <w:p w14:paraId="037CB0EA" w14:textId="0FF7A915" w:rsidR="574B5DA4" w:rsidRDefault="574B5DA4" w:rsidP="00CC6D44">
      <w:pPr>
        <w:spacing w:after="240" w:line="360" w:lineRule="auto"/>
        <w:jc w:val="both"/>
        <w:rPr>
          <w:rFonts w:ascii="Times New Roman" w:hAnsi="Times New Roman" w:cs="Times New Roman"/>
        </w:rPr>
      </w:pPr>
      <w:r w:rsidRPr="574B5DA4">
        <w:rPr>
          <w:rFonts w:ascii="Times New Roman" w:hAnsi="Times New Roman" w:cs="Times New Roman"/>
        </w:rPr>
        <w:t xml:space="preserve">The main aim of this project is to develop a user-friendly </w:t>
      </w:r>
      <w:r w:rsidR="00862EAE">
        <w:rPr>
          <w:rFonts w:ascii="Times New Roman" w:hAnsi="Times New Roman" w:cs="Times New Roman"/>
        </w:rPr>
        <w:t>NodeMCU</w:t>
      </w:r>
      <w:r w:rsidRPr="574B5DA4">
        <w:rPr>
          <w:rFonts w:ascii="Times New Roman" w:hAnsi="Times New Roman" w:cs="Times New Roman"/>
        </w:rPr>
        <w:t xml:space="preserve"> based Smart Agricultural Monitoring and interface</w:t>
      </w:r>
      <w:r w:rsidR="1C800971" w:rsidRPr="1C800971">
        <w:rPr>
          <w:rFonts w:ascii="Times New Roman" w:hAnsi="Times New Roman" w:cs="Times New Roman"/>
        </w:rPr>
        <w:t xml:space="preserve">, cost and work </w:t>
      </w:r>
      <w:r w:rsidR="21FFEAD7" w:rsidRPr="21FFEAD7">
        <w:rPr>
          <w:rFonts w:ascii="Times New Roman" w:hAnsi="Times New Roman" w:cs="Times New Roman"/>
        </w:rPr>
        <w:t xml:space="preserve">efficient technology that will benefit everyone </w:t>
      </w:r>
      <w:r w:rsidR="6A5FC8D3" w:rsidRPr="6A5FC8D3">
        <w:rPr>
          <w:rFonts w:ascii="Times New Roman" w:hAnsi="Times New Roman" w:cs="Times New Roman"/>
        </w:rPr>
        <w:t>involved in agriculture.</w:t>
      </w:r>
    </w:p>
    <w:p w14:paraId="547756BB" w14:textId="3773A9E0" w:rsidR="6B1DEC0F" w:rsidRDefault="574B5DA4" w:rsidP="002F3F2D">
      <w:pPr>
        <w:pStyle w:val="Heading3"/>
        <w:rPr>
          <w:rFonts w:ascii="Times New Roman" w:hAnsi="Times New Roman" w:cs="Times New Roman"/>
          <w:b w:val="0"/>
          <w:bCs/>
        </w:rPr>
      </w:pPr>
      <w:bookmarkStart w:id="12" w:name="_Toc184323228"/>
      <w:r w:rsidRPr="002F3F2D">
        <w:rPr>
          <w:rFonts w:ascii="Times New Roman" w:hAnsi="Times New Roman" w:cs="Times New Roman"/>
        </w:rPr>
        <w:t>1.3.2 Objectives</w:t>
      </w:r>
      <w:bookmarkEnd w:id="12"/>
    </w:p>
    <w:p w14:paraId="417F925C" w14:textId="52DA2096" w:rsidR="6B1DEC0F" w:rsidRPr="00CC6D44" w:rsidRDefault="004136C1" w:rsidP="00CC6D44">
      <w:pPr>
        <w:pStyle w:val="ListParagraph"/>
        <w:numPr>
          <w:ilvl w:val="0"/>
          <w:numId w:val="5"/>
        </w:numPr>
        <w:spacing w:after="240" w:line="360" w:lineRule="auto"/>
        <w:jc w:val="both"/>
        <w:rPr>
          <w:rFonts w:ascii="Times New Roman" w:hAnsi="Times New Roman" w:cs="Times New Roman"/>
        </w:rPr>
      </w:pPr>
      <w:r w:rsidRPr="00CC6D44">
        <w:rPr>
          <w:rFonts w:ascii="Times New Roman" w:hAnsi="Times New Roman" w:cs="Times New Roman"/>
        </w:rPr>
        <w:t>To l</w:t>
      </w:r>
      <w:r w:rsidR="574B5DA4" w:rsidRPr="00CC6D44">
        <w:rPr>
          <w:rFonts w:ascii="Times New Roman" w:hAnsi="Times New Roman" w:cs="Times New Roman"/>
        </w:rPr>
        <w:t>earn about different devices that we are using to build this project like node, soil moisture, water motors.</w:t>
      </w:r>
    </w:p>
    <w:p w14:paraId="429ACB97" w14:textId="42CABCE6" w:rsidR="6B1DEC0F" w:rsidRPr="00CC6D44" w:rsidRDefault="00144658" w:rsidP="00CC6D44">
      <w:pPr>
        <w:pStyle w:val="ListParagraph"/>
        <w:numPr>
          <w:ilvl w:val="0"/>
          <w:numId w:val="5"/>
        </w:numPr>
        <w:spacing w:after="240" w:line="360" w:lineRule="auto"/>
        <w:jc w:val="both"/>
        <w:rPr>
          <w:rFonts w:ascii="Times New Roman" w:hAnsi="Times New Roman" w:cs="Times New Roman"/>
        </w:rPr>
      </w:pPr>
      <w:r w:rsidRPr="00CC6D44">
        <w:rPr>
          <w:rFonts w:ascii="Times New Roman" w:hAnsi="Times New Roman" w:cs="Times New Roman"/>
        </w:rPr>
        <w:t>T</w:t>
      </w:r>
      <w:r w:rsidR="574B5DA4" w:rsidRPr="00CC6D44">
        <w:rPr>
          <w:rFonts w:ascii="Times New Roman" w:hAnsi="Times New Roman" w:cs="Times New Roman"/>
        </w:rPr>
        <w:t>o develop a system that can water the soil by monitoring the moisture of soil by using sensors.</w:t>
      </w:r>
    </w:p>
    <w:p w14:paraId="1BF37368" w14:textId="73CC819C" w:rsidR="6B1DEC0F" w:rsidRPr="00CC6D44" w:rsidRDefault="574B5DA4" w:rsidP="00CC6D44">
      <w:pPr>
        <w:pStyle w:val="ListParagraph"/>
        <w:numPr>
          <w:ilvl w:val="0"/>
          <w:numId w:val="5"/>
        </w:numPr>
        <w:spacing w:after="240" w:line="360" w:lineRule="auto"/>
        <w:jc w:val="both"/>
        <w:rPr>
          <w:rFonts w:ascii="Times New Roman" w:hAnsi="Times New Roman" w:cs="Times New Roman"/>
        </w:rPr>
      </w:pPr>
      <w:r w:rsidRPr="00CC6D44">
        <w:rPr>
          <w:rFonts w:ascii="Times New Roman" w:hAnsi="Times New Roman" w:cs="Times New Roman"/>
        </w:rPr>
        <w:t>To implement the knowledge of hardware, software and programming language on IOT projects.</w:t>
      </w:r>
    </w:p>
    <w:p w14:paraId="5CBB0AE3" w14:textId="20208DFA" w:rsidR="6B1DEC0F" w:rsidRPr="00CC6D44" w:rsidRDefault="574B5DA4" w:rsidP="00CC6D44">
      <w:pPr>
        <w:pStyle w:val="ListParagraph"/>
        <w:numPr>
          <w:ilvl w:val="0"/>
          <w:numId w:val="5"/>
        </w:numPr>
        <w:spacing w:after="240" w:line="360" w:lineRule="auto"/>
        <w:jc w:val="both"/>
        <w:rPr>
          <w:rFonts w:ascii="Times New Roman" w:hAnsi="Times New Roman" w:cs="Times New Roman"/>
        </w:rPr>
      </w:pPr>
      <w:r w:rsidRPr="00CC6D44">
        <w:rPr>
          <w:rFonts w:ascii="Times New Roman" w:hAnsi="Times New Roman" w:cs="Times New Roman"/>
        </w:rPr>
        <w:t>To implement automated irrigation systems that adjust water supply according to crop needs, reducing water wastage.</w:t>
      </w:r>
    </w:p>
    <w:p w14:paraId="4B3B56E8" w14:textId="52265CD9" w:rsidR="6B1DEC0F" w:rsidRPr="00CC6D44" w:rsidRDefault="004136C1" w:rsidP="00CC6D44">
      <w:pPr>
        <w:pStyle w:val="ListParagraph"/>
        <w:numPr>
          <w:ilvl w:val="0"/>
          <w:numId w:val="5"/>
        </w:numPr>
        <w:spacing w:after="240" w:line="360" w:lineRule="auto"/>
        <w:jc w:val="both"/>
        <w:rPr>
          <w:rFonts w:ascii="Times New Roman" w:hAnsi="Times New Roman" w:cs="Times New Roman"/>
        </w:rPr>
      </w:pPr>
      <w:r w:rsidRPr="00CC6D44">
        <w:rPr>
          <w:rFonts w:ascii="Times New Roman" w:hAnsi="Times New Roman" w:cs="Times New Roman"/>
        </w:rPr>
        <w:t>T</w:t>
      </w:r>
      <w:r w:rsidR="574B5DA4" w:rsidRPr="00CC6D44">
        <w:rPr>
          <w:rFonts w:ascii="Times New Roman" w:hAnsi="Times New Roman" w:cs="Times New Roman"/>
        </w:rPr>
        <w:t>o automate the irrigation system.</w:t>
      </w:r>
    </w:p>
    <w:p w14:paraId="5F0A2487" w14:textId="68CAC8B1" w:rsidR="6B1DEC0F" w:rsidRDefault="574B5DA4" w:rsidP="002F3F2D">
      <w:pPr>
        <w:pStyle w:val="Heading2"/>
        <w:rPr>
          <w:rFonts w:ascii="Times New Roman" w:hAnsi="Times New Roman" w:cs="Times New Roman"/>
          <w:b w:val="0"/>
          <w:bCs/>
          <w:sz w:val="28"/>
          <w:szCs w:val="28"/>
        </w:rPr>
      </w:pPr>
      <w:bookmarkStart w:id="13" w:name="_Toc184323229"/>
      <w:r w:rsidRPr="002F3F2D">
        <w:rPr>
          <w:rFonts w:ascii="Times New Roman" w:hAnsi="Times New Roman" w:cs="Times New Roman"/>
          <w:sz w:val="32"/>
          <w:szCs w:val="32"/>
        </w:rPr>
        <w:t>1.4 Motivation</w:t>
      </w:r>
      <w:bookmarkEnd w:id="13"/>
      <w:r w:rsidRPr="002F3F2D">
        <w:rPr>
          <w:rFonts w:ascii="Times New Roman" w:hAnsi="Times New Roman" w:cs="Times New Roman"/>
          <w:sz w:val="32"/>
          <w:szCs w:val="32"/>
        </w:rPr>
        <w:t xml:space="preserve"> </w:t>
      </w:r>
    </w:p>
    <w:p w14:paraId="797BD1EB" w14:textId="19B8026D" w:rsidR="574B5DA4" w:rsidRDefault="574B5DA4" w:rsidP="00CC6D44">
      <w:pPr>
        <w:spacing w:after="240" w:line="360" w:lineRule="auto"/>
        <w:jc w:val="both"/>
        <w:rPr>
          <w:rFonts w:ascii="Times New Roman" w:hAnsi="Times New Roman" w:cs="Times New Roman"/>
        </w:rPr>
      </w:pPr>
      <w:r w:rsidRPr="574B5DA4">
        <w:rPr>
          <w:rFonts w:ascii="Times New Roman" w:hAnsi="Times New Roman" w:cs="Times New Roman"/>
        </w:rPr>
        <w:t xml:space="preserve">The increasing population growth and need for food require more effective innovations within agriculture practice. IoT technology in agriculture and irrigation systems, in particular may radically change how we consume the water resources through detailed monitoring, automated responses, and remote control of the irrigation systems. Productivity may </w:t>
      </w:r>
      <w:r w:rsidR="00D61B1B" w:rsidRPr="574B5DA4">
        <w:rPr>
          <w:rFonts w:ascii="Times New Roman" w:hAnsi="Times New Roman" w:cs="Times New Roman"/>
        </w:rPr>
        <w:t>increase</w:t>
      </w:r>
      <w:r w:rsidRPr="574B5DA4">
        <w:rPr>
          <w:rFonts w:ascii="Times New Roman" w:hAnsi="Times New Roman" w:cs="Times New Roman"/>
        </w:rPr>
        <w:t xml:space="preserve"> while reducing cost and saving water resources through IoT systems.</w:t>
      </w:r>
    </w:p>
    <w:p w14:paraId="6C29230D" w14:textId="19B8026D" w:rsidR="6B1DEC0F" w:rsidRDefault="574B5DA4" w:rsidP="007D3EE9">
      <w:pPr>
        <w:pStyle w:val="Heading1"/>
        <w:spacing w:line="360" w:lineRule="auto"/>
        <w:rPr>
          <w:rFonts w:ascii="Times New Roman" w:hAnsi="Times New Roman" w:cs="Times New Roman"/>
          <w:b w:val="0"/>
          <w:bCs/>
          <w:sz w:val="36"/>
          <w:szCs w:val="36"/>
        </w:rPr>
      </w:pPr>
      <w:bookmarkStart w:id="14" w:name="_Toc184323230"/>
      <w:r w:rsidRPr="002F3F2D">
        <w:rPr>
          <w:rFonts w:ascii="Times New Roman" w:hAnsi="Times New Roman" w:cs="Times New Roman"/>
          <w:sz w:val="36"/>
          <w:szCs w:val="36"/>
        </w:rPr>
        <w:lastRenderedPageBreak/>
        <w:t>Chapter 2: Literature Review</w:t>
      </w:r>
      <w:bookmarkEnd w:id="14"/>
    </w:p>
    <w:p w14:paraId="29ACB168" w14:textId="659B12E2" w:rsidR="00706AAD" w:rsidRPr="00BB387A" w:rsidRDefault="00706AAD" w:rsidP="00BB387A">
      <w:pPr>
        <w:spacing w:after="240" w:line="360" w:lineRule="auto"/>
        <w:jc w:val="both"/>
        <w:rPr>
          <w:rFonts w:ascii="Times New Roman" w:hAnsi="Times New Roman" w:cs="Times New Roman"/>
          <w:lang w:val="en-GB"/>
        </w:rPr>
      </w:pPr>
      <w:r w:rsidRPr="00BB387A">
        <w:rPr>
          <w:rFonts w:ascii="Times New Roman" w:hAnsi="Times New Roman" w:cs="Times New Roman"/>
          <w:lang w:val="en-GB"/>
        </w:rPr>
        <w:t>The development of automated irrigation systems that monitor soil moisture and supply water efficiently is increasingly vital in modern agriculture, particularly in the context of water scarcity and the need for sustainable farming practices. These systems leverage advanced technologies, including microcontrollers, sensors, and wireless communication, to optimize water usage and enhance crop yield.</w:t>
      </w:r>
    </w:p>
    <w:p w14:paraId="6F34BF9A" w14:textId="47E08CD3" w:rsidR="00706AAD" w:rsidRPr="00BB387A" w:rsidRDefault="00706AAD" w:rsidP="00BB387A">
      <w:pPr>
        <w:spacing w:after="240" w:line="360" w:lineRule="auto"/>
        <w:jc w:val="both"/>
        <w:rPr>
          <w:rFonts w:ascii="Times New Roman" w:hAnsi="Times New Roman" w:cs="Times New Roman"/>
          <w:lang w:val="en-GB"/>
        </w:rPr>
      </w:pPr>
      <w:r w:rsidRPr="00BB387A">
        <w:rPr>
          <w:rFonts w:ascii="Times New Roman" w:hAnsi="Times New Roman" w:cs="Times New Roman"/>
          <w:lang w:val="en-GB"/>
        </w:rPr>
        <w:t>Automated irrigation systems utilize soil moisture sensors to continuously monitor the moisture levels in the soil. These sensors can be based on various technologies, including capacitance and resistive methods. Capacitance-based sensors, for instance, have been shown to outperform resistive sensors in terms of durability and accuracy, making them suitable for long-term use in smart irrigation systems [10] [9]. The integration of these sensors with microcontrollers, such as Arduino or Raspberry Pi, allows for real-time data processing and decision-making regarding irrigation needs [1] [11]. For example, when soil moisture levels drop below a predefined threshold, the system can automatically activate a water pump to irrigate the crops, ensuring that plants receive adequate water without human intervention [2] [3].</w:t>
      </w:r>
    </w:p>
    <w:p w14:paraId="10C44A52" w14:textId="54A12410" w:rsidR="00706AAD" w:rsidRPr="00706AAD" w:rsidRDefault="00706AAD" w:rsidP="00BB387A">
      <w:pPr>
        <w:spacing w:after="240" w:line="360" w:lineRule="auto"/>
        <w:jc w:val="both"/>
        <w:rPr>
          <w:rFonts w:ascii="Times New Roman" w:hAnsi="Times New Roman" w:cs="Times New Roman"/>
          <w:lang w:val="en-GB"/>
        </w:rPr>
      </w:pPr>
      <w:r w:rsidRPr="00BB387A">
        <w:rPr>
          <w:rFonts w:ascii="Times New Roman" w:hAnsi="Times New Roman" w:cs="Times New Roman"/>
          <w:lang w:val="en-GB"/>
        </w:rPr>
        <w:t>Moreover, the deployment of wireless sensor networks (WSNs) enhances the capability of these irrigation systems by enabling the collection of data from multiple sensors distributed across a field. This approach allows for a more comprehensive understanding of soil moisture variability, which is crucial for implementing regulated deficit irrigation (RDI) strategies [5] [7]. By adjusting irrigation schedules based on real-time data, farmers can significantly reduce water usage while maintaining optimal soil moisture levels for crop [12]. The use of solar-powered sensors further contributes to the sustainability of these systems, reducing reliance on external power sources and minimizing operational costs [8], [7].</w:t>
      </w:r>
    </w:p>
    <w:p w14:paraId="75CC0A9A" w14:textId="2204D72B" w:rsidR="00706AAD" w:rsidRPr="00BB387A" w:rsidRDefault="00706AAD" w:rsidP="00BB387A">
      <w:pPr>
        <w:spacing w:after="240" w:line="360" w:lineRule="auto"/>
        <w:jc w:val="both"/>
        <w:rPr>
          <w:rFonts w:ascii="Times New Roman" w:hAnsi="Times New Roman" w:cs="Times New Roman"/>
          <w:lang w:val="en-GB"/>
        </w:rPr>
      </w:pPr>
      <w:r w:rsidRPr="00BB387A">
        <w:rPr>
          <w:rFonts w:ascii="Times New Roman" w:hAnsi="Times New Roman" w:cs="Times New Roman"/>
          <w:lang w:val="en-GB"/>
        </w:rPr>
        <w:t xml:space="preserve">In addition to traditional soil moisture sensors, innovative methods such as smartphone-based sensors and satellite data analytics are emerging as valuable tools for monitoring soil conditions. Smartphone applications can process images to estimate soil moisture levels, </w:t>
      </w:r>
      <w:r w:rsidRPr="00BB387A">
        <w:rPr>
          <w:rFonts w:ascii="Times New Roman" w:hAnsi="Times New Roman" w:cs="Times New Roman"/>
          <w:lang w:val="en-GB"/>
        </w:rPr>
        <w:lastRenderedPageBreak/>
        <w:t>providing an accessible and cost-effective solution for farmers [6]. Similarly, machine learning techniques applied to satellite data can predict soil moisture content, offering insights that complement ground-based measurements [4</w:t>
      </w:r>
      <w:r w:rsidR="00703717" w:rsidRPr="00BB387A">
        <w:rPr>
          <w:rFonts w:ascii="Times New Roman" w:hAnsi="Times New Roman" w:cs="Times New Roman"/>
          <w:lang w:val="en-GB"/>
        </w:rPr>
        <w:t>]. These</w:t>
      </w:r>
      <w:r w:rsidRPr="00BB387A">
        <w:rPr>
          <w:rFonts w:ascii="Times New Roman" w:hAnsi="Times New Roman" w:cs="Times New Roman"/>
          <w:lang w:val="en-GB"/>
        </w:rPr>
        <w:t xml:space="preserve"> advancements not only enhance the precision of irrigation management but also support broader agricultural practices aimed at increasing efficiency and sustainability.</w:t>
      </w:r>
    </w:p>
    <w:p w14:paraId="2FBFACA2" w14:textId="77777777" w:rsidR="00706AAD" w:rsidRPr="00BB387A" w:rsidRDefault="00706AAD" w:rsidP="00BB387A">
      <w:pPr>
        <w:spacing w:after="240" w:line="360" w:lineRule="auto"/>
        <w:jc w:val="both"/>
        <w:rPr>
          <w:rFonts w:ascii="Times New Roman" w:hAnsi="Times New Roman" w:cs="Times New Roman"/>
          <w:lang w:val="en-GB"/>
        </w:rPr>
      </w:pPr>
      <w:r w:rsidRPr="00BB387A">
        <w:rPr>
          <w:rFonts w:ascii="Times New Roman" w:hAnsi="Times New Roman" w:cs="Times New Roman"/>
          <w:lang w:val="en-GB"/>
        </w:rPr>
        <w:t>In conclusion, automated irrigation systems that incorporate soil moisture monitoring technologies represent a transformative approach to modern agriculture. By utilizing a combination of advanced sensors, microcontrollers, and data analytics, these systems can optimize water usage, reduce waste, and improve crop yields, thereby addressing the challenges posed by water scarcity and environmental sustainability.</w:t>
      </w:r>
    </w:p>
    <w:p w14:paraId="251DFB55" w14:textId="77777777" w:rsidR="574B5DA4" w:rsidRDefault="574B5DA4" w:rsidP="574B5DA4">
      <w:pPr>
        <w:spacing w:after="240" w:line="360" w:lineRule="auto"/>
        <w:jc w:val="both"/>
        <w:rPr>
          <w:rFonts w:ascii="Times New Roman" w:hAnsi="Times New Roman" w:cs="Times New Roman"/>
        </w:rPr>
      </w:pPr>
    </w:p>
    <w:p w14:paraId="4F59E2B5" w14:textId="77777777" w:rsidR="574B5DA4" w:rsidRDefault="574B5DA4" w:rsidP="574B5DA4">
      <w:pPr>
        <w:spacing w:after="240" w:line="360" w:lineRule="auto"/>
        <w:jc w:val="both"/>
        <w:rPr>
          <w:rFonts w:ascii="Times New Roman" w:hAnsi="Times New Roman" w:cs="Times New Roman"/>
        </w:rPr>
      </w:pPr>
    </w:p>
    <w:p w14:paraId="2F227EDB" w14:textId="77777777" w:rsidR="574B5DA4" w:rsidRDefault="574B5DA4" w:rsidP="574B5DA4">
      <w:pPr>
        <w:spacing w:after="240" w:line="360" w:lineRule="auto"/>
        <w:jc w:val="both"/>
        <w:rPr>
          <w:rFonts w:ascii="Times New Roman" w:hAnsi="Times New Roman" w:cs="Times New Roman"/>
        </w:rPr>
      </w:pPr>
    </w:p>
    <w:p w14:paraId="6D480178" w14:textId="155E0EA2" w:rsidR="00DE5D5D" w:rsidRPr="00E324D5" w:rsidRDefault="574B5DA4" w:rsidP="00E324D5">
      <w:pPr>
        <w:pStyle w:val="Heading1"/>
        <w:rPr>
          <w:rFonts w:ascii="Times New Roman" w:hAnsi="Times New Roman" w:cs="Times New Roman"/>
          <w:noProof/>
          <w:sz w:val="36"/>
          <w:szCs w:val="36"/>
        </w:rPr>
      </w:pPr>
      <w:bookmarkStart w:id="15" w:name="_Toc184323231"/>
      <w:r w:rsidRPr="00E324D5">
        <w:rPr>
          <w:rFonts w:ascii="Times New Roman" w:hAnsi="Times New Roman" w:cs="Times New Roman"/>
          <w:sz w:val="36"/>
          <w:szCs w:val="36"/>
        </w:rPr>
        <w:lastRenderedPageBreak/>
        <w:t>Chapter 3: System Design</w:t>
      </w:r>
      <w:bookmarkEnd w:id="15"/>
    </w:p>
    <w:p w14:paraId="1DD33831" w14:textId="5E17C2BD" w:rsidR="00C3556C" w:rsidRDefault="00937C8E" w:rsidP="00DE5D5D">
      <w:pPr>
        <w:pStyle w:val="Normal1"/>
        <w:keepNext/>
      </w:pPr>
      <w:r>
        <w:rPr>
          <w:noProof/>
        </w:rPr>
        <w:drawing>
          <wp:inline distT="0" distB="0" distL="0" distR="0" wp14:anchorId="75759A6A" wp14:editId="04CBA5EC">
            <wp:extent cx="2983230" cy="6088380"/>
            <wp:effectExtent l="0" t="0" r="0" b="0"/>
            <wp:docPr id="589594609"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983230" cy="6088380"/>
                    </a:xfrm>
                    <a:prstGeom prst="rect">
                      <a:avLst/>
                    </a:prstGeom>
                  </pic:spPr>
                </pic:pic>
              </a:graphicData>
            </a:graphic>
          </wp:inline>
        </w:drawing>
      </w:r>
    </w:p>
    <w:p w14:paraId="6DF0E18D" w14:textId="7D30ED1C" w:rsidR="6B1DEC0F" w:rsidRDefault="00DE5D5D" w:rsidP="00DE5D5D">
      <w:pPr>
        <w:pStyle w:val="Caption"/>
      </w:pPr>
      <w:r>
        <w:t>Figure 1: Flowchart of smart irrigation system</w:t>
      </w:r>
    </w:p>
    <w:p w14:paraId="18633BE1" w14:textId="031EF20C" w:rsidR="00B10AF4" w:rsidRPr="00A62A0C" w:rsidRDefault="007D2144" w:rsidP="42A32553">
      <w:pPr>
        <w:rPr>
          <w:i/>
          <w:iCs/>
          <w:color w:val="0070C0"/>
          <w:sz w:val="20"/>
        </w:rPr>
      </w:pPr>
      <w:r>
        <w:rPr>
          <w:noProof/>
        </w:rPr>
        <w:lastRenderedPageBreak/>
        <w:drawing>
          <wp:inline distT="0" distB="0" distL="0" distR="0" wp14:anchorId="3BEF9BA9" wp14:editId="75A0EE58">
            <wp:extent cx="5486400" cy="3829050"/>
            <wp:effectExtent l="0" t="0" r="0" b="0"/>
            <wp:docPr id="297604494" name="Picture 29760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3829050"/>
                    </a:xfrm>
                    <a:prstGeom prst="rect">
                      <a:avLst/>
                    </a:prstGeom>
                  </pic:spPr>
                </pic:pic>
              </a:graphicData>
            </a:graphic>
          </wp:inline>
        </w:drawing>
      </w:r>
      <w:r w:rsidRPr="00A62A0C">
        <w:rPr>
          <w:i/>
          <w:iCs/>
          <w:color w:val="215868" w:themeColor="accent5" w:themeShade="80"/>
          <w:sz w:val="20"/>
        </w:rPr>
        <w:t xml:space="preserve">Figure 2: </w:t>
      </w:r>
      <w:r w:rsidR="00937C8E" w:rsidRPr="00A62A0C">
        <w:rPr>
          <w:i/>
          <w:iCs/>
          <w:color w:val="215868" w:themeColor="accent5" w:themeShade="80"/>
          <w:sz w:val="20"/>
        </w:rPr>
        <w:t>Use Case Diagram of Smart irrigation sys</w:t>
      </w:r>
      <w:r w:rsidRPr="00A62A0C">
        <w:rPr>
          <w:i/>
          <w:iCs/>
          <w:color w:val="215868" w:themeColor="accent5" w:themeShade="80"/>
          <w:sz w:val="20"/>
        </w:rPr>
        <w:t>tem</w:t>
      </w:r>
    </w:p>
    <w:p w14:paraId="64326ED9" w14:textId="42237767" w:rsidR="574B5DA4" w:rsidRPr="00BB387A" w:rsidRDefault="0081053D" w:rsidP="00BB387A">
      <w:pPr>
        <w:spacing w:after="240" w:line="360" w:lineRule="auto"/>
        <w:jc w:val="both"/>
        <w:rPr>
          <w:rFonts w:ascii="Times New Roman" w:hAnsi="Times New Roman" w:cs="Times New Roman"/>
        </w:rPr>
      </w:pPr>
      <w:r w:rsidRPr="00BB387A">
        <w:rPr>
          <w:rFonts w:ascii="Times New Roman" w:hAnsi="Times New Roman" w:cs="Times New Roman"/>
        </w:rPr>
        <w:t>A</w:t>
      </w:r>
      <w:r w:rsidR="00DF75CF" w:rsidRPr="00BB387A">
        <w:rPr>
          <w:rFonts w:ascii="Times New Roman" w:hAnsi="Times New Roman" w:cs="Times New Roman"/>
        </w:rPr>
        <w:t xml:space="preserve"> smart irrigation system using IoT is designed to optimize </w:t>
      </w:r>
      <w:r w:rsidR="00646667" w:rsidRPr="00BB387A">
        <w:rPr>
          <w:rFonts w:ascii="Times New Roman" w:hAnsi="Times New Roman" w:cs="Times New Roman"/>
        </w:rPr>
        <w:t>water usage</w:t>
      </w:r>
      <w:r w:rsidR="009E0144" w:rsidRPr="00BB387A">
        <w:rPr>
          <w:rFonts w:ascii="Times New Roman" w:hAnsi="Times New Roman" w:cs="Times New Roman"/>
        </w:rPr>
        <w:t xml:space="preserve"> </w:t>
      </w:r>
      <w:r w:rsidR="00646667" w:rsidRPr="00BB387A">
        <w:rPr>
          <w:rFonts w:ascii="Times New Roman" w:hAnsi="Times New Roman" w:cs="Times New Roman"/>
        </w:rPr>
        <w:t xml:space="preserve">and enhance </w:t>
      </w:r>
      <w:r w:rsidR="00BF5EC4" w:rsidRPr="00BB387A">
        <w:rPr>
          <w:rFonts w:ascii="Times New Roman" w:hAnsi="Times New Roman" w:cs="Times New Roman"/>
        </w:rPr>
        <w:t xml:space="preserve">crop management by automating irrigation based on real-time </w:t>
      </w:r>
      <w:r w:rsidR="005A1895" w:rsidRPr="00BB387A">
        <w:rPr>
          <w:rFonts w:ascii="Times New Roman" w:hAnsi="Times New Roman" w:cs="Times New Roman"/>
        </w:rPr>
        <w:t xml:space="preserve">environmental data. It integrates </w:t>
      </w:r>
      <w:r w:rsidR="00E866BA" w:rsidRPr="00BB387A">
        <w:rPr>
          <w:rFonts w:ascii="Times New Roman" w:hAnsi="Times New Roman" w:cs="Times New Roman"/>
        </w:rPr>
        <w:t>a network</w:t>
      </w:r>
      <w:r w:rsidR="00886C6A" w:rsidRPr="00BB387A">
        <w:rPr>
          <w:rFonts w:ascii="Times New Roman" w:hAnsi="Times New Roman" w:cs="Times New Roman"/>
        </w:rPr>
        <w:t xml:space="preserve"> of sensors, such as soil moisture, temperature, humidity, and </w:t>
      </w:r>
      <w:r w:rsidR="009E0144" w:rsidRPr="00BB387A">
        <w:rPr>
          <w:rFonts w:ascii="Times New Roman" w:hAnsi="Times New Roman" w:cs="Times New Roman"/>
        </w:rPr>
        <w:t>rainfall detectors, to monitor conditions and send data to a micro</w:t>
      </w:r>
      <w:r w:rsidR="0054548A" w:rsidRPr="00BB387A">
        <w:rPr>
          <w:rFonts w:ascii="Times New Roman" w:hAnsi="Times New Roman" w:cs="Times New Roman"/>
        </w:rPr>
        <w:t>controller like ESP</w:t>
      </w:r>
      <w:r w:rsidR="00424D96" w:rsidRPr="00BB387A">
        <w:rPr>
          <w:rFonts w:ascii="Times New Roman" w:hAnsi="Times New Roman" w:cs="Times New Roman"/>
        </w:rPr>
        <w:t>32</w:t>
      </w:r>
      <w:r w:rsidR="0054548A" w:rsidRPr="00BB387A">
        <w:rPr>
          <w:rFonts w:ascii="Times New Roman" w:hAnsi="Times New Roman" w:cs="Times New Roman"/>
        </w:rPr>
        <w:t xml:space="preserve"> or Arduino. The </w:t>
      </w:r>
      <w:r w:rsidR="00463384" w:rsidRPr="00BB387A">
        <w:rPr>
          <w:rFonts w:ascii="Times New Roman" w:hAnsi="Times New Roman" w:cs="Times New Roman"/>
        </w:rPr>
        <w:t xml:space="preserve">system analyzes this data against predefined thresholds to decide </w:t>
      </w:r>
      <w:r w:rsidR="007168B3" w:rsidRPr="00BB387A">
        <w:rPr>
          <w:rFonts w:ascii="Times New Roman" w:hAnsi="Times New Roman" w:cs="Times New Roman"/>
        </w:rPr>
        <w:t xml:space="preserve">when and how much water is needed. Actuators such as water pumps </w:t>
      </w:r>
      <w:r w:rsidR="0087497F" w:rsidRPr="00BB387A">
        <w:rPr>
          <w:rFonts w:ascii="Times New Roman" w:hAnsi="Times New Roman" w:cs="Times New Roman"/>
        </w:rPr>
        <w:t xml:space="preserve">and valves are then triggered to deliver precise amounts of water </w:t>
      </w:r>
      <w:r w:rsidR="00AA1C88" w:rsidRPr="00BB387A">
        <w:rPr>
          <w:rFonts w:ascii="Times New Roman" w:hAnsi="Times New Roman" w:cs="Times New Roman"/>
        </w:rPr>
        <w:t>through</w:t>
      </w:r>
      <w:r w:rsidR="00D525E7" w:rsidRPr="00BB387A">
        <w:rPr>
          <w:rFonts w:ascii="Times New Roman" w:hAnsi="Times New Roman" w:cs="Times New Roman"/>
        </w:rPr>
        <w:t xml:space="preserve"> sprinklers or drip systems to specific zones, reducing waste</w:t>
      </w:r>
      <w:r w:rsidR="00693D03" w:rsidRPr="00BB387A">
        <w:rPr>
          <w:rFonts w:ascii="Times New Roman" w:hAnsi="Times New Roman" w:cs="Times New Roman"/>
        </w:rPr>
        <w:t xml:space="preserve"> and improving efficiency.</w:t>
      </w:r>
    </w:p>
    <w:p w14:paraId="46661E62" w14:textId="6865A5E4" w:rsidR="00693D03" w:rsidRPr="009E6CCF" w:rsidRDefault="00424D96" w:rsidP="00BB387A">
      <w:pPr>
        <w:spacing w:after="240" w:line="360" w:lineRule="auto"/>
        <w:jc w:val="both"/>
        <w:rPr>
          <w:rFonts w:ascii="Times New Roman" w:hAnsi="Times New Roman" w:cs="Times New Roman"/>
        </w:rPr>
      </w:pPr>
      <w:r w:rsidRPr="00BB387A">
        <w:rPr>
          <w:rFonts w:ascii="Times New Roman" w:hAnsi="Times New Roman" w:cs="Times New Roman"/>
        </w:rPr>
        <w:t xml:space="preserve">The system is connected to the internet </w:t>
      </w:r>
      <w:r w:rsidR="00F82CD9" w:rsidRPr="00BB387A">
        <w:rPr>
          <w:rFonts w:ascii="Times New Roman" w:hAnsi="Times New Roman" w:cs="Times New Roman"/>
        </w:rPr>
        <w:t>via IoT communication modules, such as wi-fi,</w:t>
      </w:r>
      <w:r w:rsidR="00077331" w:rsidRPr="00BB387A">
        <w:rPr>
          <w:rFonts w:ascii="Times New Roman" w:hAnsi="Times New Roman" w:cs="Times New Roman"/>
        </w:rPr>
        <w:t xml:space="preserve"> or GMS, enabling remote monitoring and control through a cloud-based platform. Users can access a mobile app or web dashboard </w:t>
      </w:r>
      <w:r w:rsidR="00E40D08" w:rsidRPr="00BB387A">
        <w:rPr>
          <w:rFonts w:ascii="Times New Roman" w:hAnsi="Times New Roman" w:cs="Times New Roman"/>
        </w:rPr>
        <w:t xml:space="preserve">to view real-time data, adjust settings, or manually </w:t>
      </w:r>
      <w:r w:rsidR="005E5416" w:rsidRPr="00BB387A">
        <w:rPr>
          <w:rFonts w:ascii="Times New Roman" w:hAnsi="Times New Roman" w:cs="Times New Roman"/>
        </w:rPr>
        <w:t xml:space="preserve">override operations. </w:t>
      </w:r>
      <w:r w:rsidR="00174D4E" w:rsidRPr="00BB387A">
        <w:rPr>
          <w:rFonts w:ascii="Times New Roman" w:hAnsi="Times New Roman" w:cs="Times New Roman"/>
        </w:rPr>
        <w:t xml:space="preserve">Additionally, </w:t>
      </w:r>
      <w:r w:rsidR="00845499" w:rsidRPr="00BB387A">
        <w:rPr>
          <w:rFonts w:ascii="Times New Roman" w:hAnsi="Times New Roman" w:cs="Times New Roman"/>
        </w:rPr>
        <w:t xml:space="preserve">the cloud stores historical data for </w:t>
      </w:r>
      <w:r w:rsidR="000B64D1" w:rsidRPr="00BB387A">
        <w:rPr>
          <w:rFonts w:ascii="Times New Roman" w:hAnsi="Times New Roman" w:cs="Times New Roman"/>
        </w:rPr>
        <w:t>advanced analytics</w:t>
      </w:r>
      <w:r w:rsidR="00EC31AA" w:rsidRPr="00BB387A">
        <w:rPr>
          <w:rFonts w:ascii="Times New Roman" w:hAnsi="Times New Roman" w:cs="Times New Roman"/>
        </w:rPr>
        <w:t xml:space="preserve">, allowing predictive insights for better crop planning. Solar panels </w:t>
      </w:r>
      <w:r w:rsidR="00AA04AC" w:rsidRPr="00BB387A">
        <w:rPr>
          <w:rFonts w:ascii="Times New Roman" w:hAnsi="Times New Roman" w:cs="Times New Roman"/>
        </w:rPr>
        <w:t xml:space="preserve">with battery backup can </w:t>
      </w:r>
      <w:r w:rsidR="00AA04AC" w:rsidRPr="009E6CCF">
        <w:rPr>
          <w:rFonts w:ascii="Times New Roman" w:hAnsi="Times New Roman" w:cs="Times New Roman"/>
        </w:rPr>
        <w:lastRenderedPageBreak/>
        <w:t xml:space="preserve">power the system in off-grid areas, making it sustainable and suitable for remote </w:t>
      </w:r>
      <w:r w:rsidR="008918EC" w:rsidRPr="009E6CCF">
        <w:rPr>
          <w:rFonts w:ascii="Times New Roman" w:hAnsi="Times New Roman" w:cs="Times New Roman"/>
        </w:rPr>
        <w:t>farming applications.</w:t>
      </w:r>
    </w:p>
    <w:p w14:paraId="0C931A38" w14:textId="77777777" w:rsidR="007D2144" w:rsidRDefault="008918EC" w:rsidP="009E6CCF">
      <w:pPr>
        <w:keepNext/>
        <w:spacing w:after="240" w:line="360" w:lineRule="auto"/>
        <w:jc w:val="both"/>
      </w:pPr>
      <w:r w:rsidRPr="009E6CCF">
        <w:rPr>
          <w:rFonts w:ascii="Times New Roman" w:hAnsi="Times New Roman" w:cs="Times New Roman"/>
        </w:rPr>
        <w:t xml:space="preserve">This smart system not only automates irrigation but also provides alerts for </w:t>
      </w:r>
      <w:r w:rsidR="008C0219" w:rsidRPr="009E6CCF">
        <w:rPr>
          <w:rFonts w:ascii="Times New Roman" w:hAnsi="Times New Roman" w:cs="Times New Roman"/>
        </w:rPr>
        <w:t xml:space="preserve">anomalies, such as sensor failures or low water levels. By optimizing water use and offering </w:t>
      </w:r>
      <w:r w:rsidR="00106976" w:rsidRPr="009E6CCF">
        <w:rPr>
          <w:rFonts w:ascii="Times New Roman" w:hAnsi="Times New Roman" w:cs="Times New Roman"/>
        </w:rPr>
        <w:t>remote access, it reduces labor, enhances productivity, and supports</w:t>
      </w:r>
      <w:r w:rsidR="0045589C" w:rsidRPr="009E6CCF">
        <w:rPr>
          <w:rFonts w:ascii="Times New Roman" w:hAnsi="Times New Roman" w:cs="Times New Roman"/>
        </w:rPr>
        <w:t xml:space="preserve"> sustainable agriculture. </w:t>
      </w:r>
      <w:r w:rsidR="00A9752E" w:rsidRPr="009E6CCF">
        <w:rPr>
          <w:rFonts w:ascii="Times New Roman" w:hAnsi="Times New Roman" w:cs="Times New Roman"/>
        </w:rPr>
        <w:t>However,</w:t>
      </w:r>
      <w:r w:rsidR="0045589C" w:rsidRPr="009E6CCF">
        <w:rPr>
          <w:rFonts w:ascii="Times New Roman" w:hAnsi="Times New Roman" w:cs="Times New Roman"/>
        </w:rPr>
        <w:t xml:space="preserve"> </w:t>
      </w:r>
      <w:r w:rsidR="00A3156F" w:rsidRPr="009E6CCF">
        <w:rPr>
          <w:rFonts w:ascii="Times New Roman" w:hAnsi="Times New Roman" w:cs="Times New Roman"/>
        </w:rPr>
        <w:t>challenges like initial costs, maintenance, and connectivity in rural</w:t>
      </w:r>
      <w:r w:rsidR="0078534D" w:rsidRPr="009E6CCF">
        <w:rPr>
          <w:rFonts w:ascii="Times New Roman" w:hAnsi="Times New Roman" w:cs="Times New Roman"/>
        </w:rPr>
        <w:t xml:space="preserve"> areas must be addressed to</w:t>
      </w:r>
      <w:r w:rsidR="009E6CCF">
        <w:rPr>
          <w:rFonts w:ascii="Times New Roman" w:hAnsi="Times New Roman" w:cs="Times New Roman"/>
        </w:rPr>
        <w:t xml:space="preserve"> </w:t>
      </w:r>
      <w:r w:rsidR="0078534D" w:rsidRPr="009E6CCF">
        <w:rPr>
          <w:rFonts w:ascii="Times New Roman" w:hAnsi="Times New Roman" w:cs="Times New Roman"/>
        </w:rPr>
        <w:t>ensure its effectiveness and scalability.</w:t>
      </w:r>
      <w:r w:rsidR="00112E1E">
        <w:rPr>
          <w:rFonts w:ascii="Times New Roman" w:hAnsi="Times New Roman" w:cs="Times New Roman"/>
          <w:noProof/>
        </w:rPr>
        <w:drawing>
          <wp:inline distT="0" distB="0" distL="0" distR="0" wp14:anchorId="3FC818B2" wp14:editId="512C7EB9">
            <wp:extent cx="5486400" cy="2872105"/>
            <wp:effectExtent l="0" t="0" r="0" b="4445"/>
            <wp:docPr id="9517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1859"/>
                    <a:stretch/>
                  </pic:blipFill>
                  <pic:spPr bwMode="auto">
                    <a:xfrm>
                      <a:off x="0" y="0"/>
                      <a:ext cx="5527869" cy="2893814"/>
                    </a:xfrm>
                    <a:prstGeom prst="rect">
                      <a:avLst/>
                    </a:prstGeom>
                    <a:noFill/>
                    <a:ln>
                      <a:noFill/>
                    </a:ln>
                    <a:extLst>
                      <a:ext uri="{53640926-AAD7-44D8-BBD7-CCE9431645EC}">
                        <a14:shadowObscured xmlns:a14="http://schemas.microsoft.com/office/drawing/2010/main"/>
                      </a:ext>
                    </a:extLst>
                  </pic:spPr>
                </pic:pic>
              </a:graphicData>
            </a:graphic>
          </wp:inline>
        </w:drawing>
      </w:r>
    </w:p>
    <w:p w14:paraId="5E548853" w14:textId="77B18D1E" w:rsidR="00746290" w:rsidRPr="0081053D" w:rsidRDefault="007D2144" w:rsidP="007D2144">
      <w:pPr>
        <w:pStyle w:val="Caption"/>
        <w:jc w:val="both"/>
        <w:rPr>
          <w:rFonts w:ascii="Times New Roman" w:hAnsi="Times New Roman" w:cs="Times New Roman"/>
          <w:sz w:val="24"/>
          <w:szCs w:val="24"/>
        </w:rPr>
      </w:pPr>
      <w:r>
        <w:t>Figure 3: Board Diagram of Smart irrigation system</w:t>
      </w:r>
    </w:p>
    <w:p w14:paraId="7E0A5C7A" w14:textId="1AEC52BD" w:rsidR="574B5DA4" w:rsidRDefault="1DF87B36" w:rsidP="574B5DA4">
      <w:pPr>
        <w:spacing w:after="240" w:line="360" w:lineRule="auto"/>
        <w:jc w:val="both"/>
        <w:rPr>
          <w:rFonts w:ascii="Times New Roman" w:hAnsi="Times New Roman" w:cs="Times New Roman"/>
          <w:b/>
          <w:bCs/>
          <w:sz w:val="28"/>
          <w:szCs w:val="28"/>
        </w:rPr>
      </w:pPr>
      <w:r w:rsidRPr="1DF87B36">
        <w:rPr>
          <w:rFonts w:ascii="Times New Roman" w:hAnsi="Times New Roman" w:cs="Times New Roman"/>
          <w:b/>
          <w:bCs/>
          <w:sz w:val="28"/>
          <w:szCs w:val="28"/>
        </w:rPr>
        <w:t xml:space="preserve">                                     </w:t>
      </w:r>
    </w:p>
    <w:p w14:paraId="19768356" w14:textId="3ADB16DF" w:rsidR="574B5DA4" w:rsidRDefault="574B5DA4" w:rsidP="574B5DA4">
      <w:pPr>
        <w:spacing w:after="240" w:line="360" w:lineRule="auto"/>
        <w:jc w:val="both"/>
        <w:rPr>
          <w:rFonts w:ascii="Times New Roman" w:hAnsi="Times New Roman" w:cs="Times New Roman"/>
          <w:b/>
          <w:bCs/>
          <w:sz w:val="28"/>
          <w:szCs w:val="28"/>
        </w:rPr>
      </w:pPr>
    </w:p>
    <w:p w14:paraId="2BDF78B9" w14:textId="7F1766BA" w:rsidR="574B5DA4" w:rsidRDefault="574B5DA4" w:rsidP="574B5DA4">
      <w:pPr>
        <w:spacing w:after="240" w:line="360" w:lineRule="auto"/>
        <w:jc w:val="both"/>
        <w:rPr>
          <w:rFonts w:ascii="Times New Roman" w:hAnsi="Times New Roman" w:cs="Times New Roman"/>
          <w:b/>
          <w:bCs/>
          <w:sz w:val="28"/>
          <w:szCs w:val="28"/>
        </w:rPr>
      </w:pPr>
    </w:p>
    <w:p w14:paraId="11B7EC89" w14:textId="4DB0726D" w:rsidR="574B5DA4" w:rsidRDefault="574B5DA4" w:rsidP="574B5DA4">
      <w:pPr>
        <w:spacing w:after="240" w:line="360" w:lineRule="auto"/>
        <w:jc w:val="both"/>
        <w:rPr>
          <w:rFonts w:ascii="Times New Roman" w:hAnsi="Times New Roman" w:cs="Times New Roman"/>
          <w:b/>
          <w:bCs/>
          <w:sz w:val="28"/>
          <w:szCs w:val="28"/>
        </w:rPr>
      </w:pPr>
    </w:p>
    <w:p w14:paraId="074033F6" w14:textId="0659123B" w:rsidR="574B5DA4" w:rsidRDefault="574B5DA4" w:rsidP="574B5DA4">
      <w:pPr>
        <w:spacing w:after="240" w:line="360" w:lineRule="auto"/>
        <w:jc w:val="both"/>
        <w:rPr>
          <w:rFonts w:ascii="Times New Roman" w:hAnsi="Times New Roman" w:cs="Times New Roman"/>
          <w:b/>
          <w:bCs/>
          <w:sz w:val="28"/>
          <w:szCs w:val="28"/>
        </w:rPr>
      </w:pPr>
    </w:p>
    <w:p w14:paraId="3136F40E" w14:textId="0F0DE346" w:rsidR="583E89DD" w:rsidRPr="00E324D5" w:rsidRDefault="574B5DA4" w:rsidP="00491759">
      <w:pPr>
        <w:pStyle w:val="Heading1"/>
        <w:rPr>
          <w:rFonts w:ascii="Times New Roman" w:hAnsi="Times New Roman" w:cs="Times New Roman"/>
          <w:sz w:val="36"/>
          <w:szCs w:val="36"/>
        </w:rPr>
      </w:pPr>
      <w:bookmarkStart w:id="16" w:name="_Toc184323232"/>
      <w:r w:rsidRPr="00E324D5">
        <w:rPr>
          <w:rFonts w:ascii="Times New Roman" w:hAnsi="Times New Roman" w:cs="Times New Roman"/>
          <w:sz w:val="36"/>
          <w:szCs w:val="36"/>
        </w:rPr>
        <w:lastRenderedPageBreak/>
        <w:t>Chapter 4: Expected Output</w:t>
      </w:r>
      <w:bookmarkEnd w:id="16"/>
    </w:p>
    <w:p w14:paraId="14F6E8E9" w14:textId="175F8650" w:rsidR="574B5DA4" w:rsidRPr="00764C3A" w:rsidRDefault="56F2AB18" w:rsidP="00764C3A">
      <w:pPr>
        <w:pStyle w:val="Normal1"/>
        <w:spacing w:after="0" w:line="360" w:lineRule="auto"/>
        <w:jc w:val="both"/>
        <w:rPr>
          <w:rFonts w:ascii="Times New Roman" w:eastAsia="Times New Roman" w:hAnsi="Times New Roman" w:cs="Times New Roman"/>
        </w:rPr>
      </w:pPr>
      <w:r w:rsidRPr="00764C3A">
        <w:rPr>
          <w:rFonts w:ascii="Times New Roman" w:eastAsia="Times New Roman" w:hAnsi="Times New Roman" w:cs="Times New Roman"/>
        </w:rPr>
        <w:t>1</w:t>
      </w:r>
      <w:r w:rsidRPr="00764C3A">
        <w:rPr>
          <w:rFonts w:ascii="Times New Roman" w:eastAsia="Times New Roman" w:hAnsi="Times New Roman" w:cs="Times New Roman"/>
          <w:b/>
        </w:rPr>
        <w:t xml:space="preserve">. </w:t>
      </w:r>
      <w:r w:rsidRPr="00764C3A">
        <w:rPr>
          <w:rFonts w:ascii="Times New Roman" w:eastAsia="Times New Roman" w:hAnsi="Times New Roman" w:cs="Times New Roman"/>
        </w:rPr>
        <w:t>A smart irrigation system automates and optimizes watering by using sensors to monitor soil moisture and crop needs.</w:t>
      </w:r>
    </w:p>
    <w:p w14:paraId="2F9495DE" w14:textId="008E4AD8" w:rsidR="574B5DA4" w:rsidRPr="00764C3A" w:rsidRDefault="013811AE" w:rsidP="00764C3A">
      <w:pPr>
        <w:pStyle w:val="Normal1"/>
        <w:spacing w:after="0" w:line="360" w:lineRule="auto"/>
        <w:jc w:val="both"/>
        <w:rPr>
          <w:rFonts w:ascii="Times New Roman" w:eastAsia="Times New Roman" w:hAnsi="Times New Roman" w:cs="Times New Roman"/>
        </w:rPr>
      </w:pPr>
      <w:r w:rsidRPr="00764C3A">
        <w:rPr>
          <w:rFonts w:ascii="Times New Roman" w:eastAsia="Times New Roman" w:hAnsi="Times New Roman" w:cs="Times New Roman"/>
        </w:rPr>
        <w:t>2. Based on real-time data, ensures efficient water usage and preventing over- or under-watering.</w:t>
      </w:r>
    </w:p>
    <w:p w14:paraId="6490A2DB" w14:textId="36C40046" w:rsidR="574B5DA4" w:rsidRPr="00764C3A" w:rsidRDefault="013811AE" w:rsidP="00764C3A">
      <w:pPr>
        <w:pStyle w:val="Normal1"/>
        <w:spacing w:after="0" w:line="360" w:lineRule="auto"/>
        <w:jc w:val="both"/>
        <w:rPr>
          <w:rFonts w:ascii="Times New Roman" w:eastAsia="Times New Roman" w:hAnsi="Times New Roman" w:cs="Times New Roman"/>
        </w:rPr>
      </w:pPr>
      <w:r w:rsidRPr="00764C3A">
        <w:rPr>
          <w:rFonts w:ascii="Times New Roman" w:eastAsia="Times New Roman" w:hAnsi="Times New Roman" w:cs="Times New Roman"/>
        </w:rPr>
        <w:t>3. Provides remote control through mobile apps or web interfaces, allowing users to make adjustments as needed.</w:t>
      </w:r>
    </w:p>
    <w:p w14:paraId="01BF67AF" w14:textId="413C7F66" w:rsidR="574B5DA4" w:rsidRPr="00764C3A" w:rsidRDefault="3294B7F4" w:rsidP="00764C3A">
      <w:pPr>
        <w:pStyle w:val="Normal1"/>
        <w:spacing w:after="0" w:line="360" w:lineRule="auto"/>
        <w:jc w:val="both"/>
        <w:rPr>
          <w:rFonts w:ascii="Times New Roman" w:eastAsia="Times New Roman" w:hAnsi="Times New Roman" w:cs="Times New Roman"/>
        </w:rPr>
      </w:pPr>
      <w:r w:rsidRPr="00764C3A">
        <w:rPr>
          <w:rFonts w:ascii="Times New Roman" w:eastAsia="Times New Roman" w:hAnsi="Times New Roman" w:cs="Times New Roman"/>
        </w:rPr>
        <w:t>4.</w:t>
      </w:r>
      <w:r w:rsidRPr="00764C3A">
        <w:rPr>
          <w:rFonts w:ascii="Times New Roman" w:hAnsi="Times New Roman" w:cs="Times New Roman"/>
        </w:rPr>
        <w:t xml:space="preserve"> </w:t>
      </w:r>
      <w:r w:rsidRPr="00764C3A">
        <w:rPr>
          <w:rFonts w:ascii="Times New Roman" w:eastAsia="Times New Roman" w:hAnsi="Times New Roman" w:cs="Times New Roman"/>
        </w:rPr>
        <w:t>Enhances resource efficiency, saves costs, and promotes sustainable agricultural practices.</w:t>
      </w:r>
    </w:p>
    <w:p w14:paraId="680F38F2" w14:textId="27D63CF1" w:rsidR="574B5DA4" w:rsidRPr="00764C3A" w:rsidRDefault="574B5DA4" w:rsidP="00764C3A">
      <w:pPr>
        <w:pStyle w:val="Normal1"/>
        <w:spacing w:line="360" w:lineRule="auto"/>
        <w:jc w:val="both"/>
        <w:rPr>
          <w:rFonts w:ascii="Times New Roman" w:eastAsia="Times New Roman" w:hAnsi="Times New Roman" w:cs="Times New Roman"/>
        </w:rPr>
      </w:pPr>
    </w:p>
    <w:p w14:paraId="29048362" w14:textId="3448ADCE" w:rsidR="6B1DEC0F" w:rsidRPr="00764C3A" w:rsidRDefault="6B1DEC0F" w:rsidP="00764C3A">
      <w:pPr>
        <w:pStyle w:val="Normal1"/>
        <w:spacing w:line="360" w:lineRule="auto"/>
        <w:jc w:val="both"/>
        <w:rPr>
          <w:rFonts w:ascii="Times New Roman" w:eastAsia="Times New Roman" w:hAnsi="Times New Roman" w:cs="Times New Roman"/>
        </w:rPr>
      </w:pPr>
    </w:p>
    <w:p w14:paraId="03C71EAC" w14:textId="32008E63" w:rsidR="6B1DEC0F" w:rsidRDefault="6B1DEC0F" w:rsidP="5EEE8DE8">
      <w:pPr>
        <w:pStyle w:val="Normal1"/>
      </w:pPr>
    </w:p>
    <w:p w14:paraId="5C7D8901" w14:textId="38591EE4" w:rsidR="6B1DEC0F" w:rsidRDefault="6B1DEC0F" w:rsidP="5EEE8DE8">
      <w:pPr>
        <w:pStyle w:val="Normal1"/>
      </w:pPr>
    </w:p>
    <w:p w14:paraId="442B0A86" w14:textId="5EDA2961" w:rsidR="6B1DEC0F" w:rsidRDefault="6B1DEC0F" w:rsidP="5EEE8DE8">
      <w:pPr>
        <w:pStyle w:val="Normal1"/>
      </w:pPr>
    </w:p>
    <w:p w14:paraId="373668D0" w14:textId="344AF96D" w:rsidR="6B1DEC0F" w:rsidRDefault="6B1DEC0F" w:rsidP="5EEE8DE8">
      <w:pPr>
        <w:pStyle w:val="Normal1"/>
      </w:pPr>
    </w:p>
    <w:p w14:paraId="17F8B27E" w14:textId="4E989C86" w:rsidR="6B1DEC0F" w:rsidRDefault="6B1DEC0F" w:rsidP="5EEE8DE8">
      <w:pPr>
        <w:pStyle w:val="Normal1"/>
      </w:pPr>
    </w:p>
    <w:p w14:paraId="51689E9D" w14:textId="16CD9718" w:rsidR="6B1DEC0F" w:rsidRDefault="6B1DEC0F" w:rsidP="5EEE8DE8">
      <w:pPr>
        <w:pStyle w:val="Normal1"/>
      </w:pPr>
    </w:p>
    <w:p w14:paraId="7F80BFEB" w14:textId="592F177B" w:rsidR="574B5DA4" w:rsidRDefault="574B5DA4" w:rsidP="5EEE8DE8">
      <w:pPr>
        <w:pStyle w:val="Normal1"/>
      </w:pPr>
    </w:p>
    <w:p w14:paraId="48354780" w14:textId="51539785" w:rsidR="574B5DA4" w:rsidRDefault="574B5DA4" w:rsidP="5EEE8DE8">
      <w:pPr>
        <w:pStyle w:val="Normal1"/>
      </w:pPr>
    </w:p>
    <w:p w14:paraId="6A958E37" w14:textId="2FC6A90B" w:rsidR="574B5DA4" w:rsidRDefault="574B5DA4" w:rsidP="5EEE8DE8">
      <w:pPr>
        <w:pStyle w:val="Normal1"/>
      </w:pPr>
    </w:p>
    <w:p w14:paraId="72DFC2AB" w14:textId="6A2A34DA" w:rsidR="000A1AA7" w:rsidRDefault="000A1AA7" w:rsidP="5EEE8DE8">
      <w:pPr>
        <w:pStyle w:val="Normal1"/>
      </w:pPr>
    </w:p>
    <w:p w14:paraId="7B7172C8" w14:textId="77777777" w:rsidR="0078534D" w:rsidRDefault="0078534D" w:rsidP="5EEE8DE8">
      <w:pPr>
        <w:pStyle w:val="Normal1"/>
      </w:pPr>
    </w:p>
    <w:p w14:paraId="3A1F1750" w14:textId="77777777" w:rsidR="00607C17" w:rsidRDefault="00607C17" w:rsidP="5EEE8DE8">
      <w:pPr>
        <w:pStyle w:val="Normal1"/>
      </w:pPr>
    </w:p>
    <w:p w14:paraId="5F637EDC" w14:textId="77777777" w:rsidR="00607C17" w:rsidRDefault="00607C17" w:rsidP="5EEE8DE8">
      <w:pPr>
        <w:pStyle w:val="Normal1"/>
      </w:pPr>
    </w:p>
    <w:p w14:paraId="2E09AEE0" w14:textId="77777777" w:rsidR="00607C17" w:rsidRDefault="00607C17" w:rsidP="5EEE8DE8">
      <w:pPr>
        <w:pStyle w:val="Normal1"/>
      </w:pPr>
    </w:p>
    <w:p w14:paraId="20812020" w14:textId="77777777" w:rsidR="00CA2B18" w:rsidRDefault="574B5DA4" w:rsidP="00CA2B18">
      <w:pPr>
        <w:pStyle w:val="Heading1"/>
        <w:spacing w:after="240" w:line="360" w:lineRule="auto"/>
        <w:rPr>
          <w:rFonts w:ascii="Times New Roman" w:hAnsi="Times New Roman" w:cs="Times New Roman"/>
          <w:sz w:val="36"/>
          <w:szCs w:val="36"/>
        </w:rPr>
      </w:pPr>
      <w:bookmarkStart w:id="17" w:name="_Toc184323233"/>
      <w:r w:rsidRPr="00E324D5">
        <w:rPr>
          <w:rFonts w:ascii="Times New Roman" w:hAnsi="Times New Roman" w:cs="Times New Roman"/>
          <w:sz w:val="36"/>
          <w:szCs w:val="36"/>
        </w:rPr>
        <w:lastRenderedPageBreak/>
        <w:t>Chapter 5: Co</w:t>
      </w:r>
      <w:r w:rsidR="00450644">
        <w:rPr>
          <w:rFonts w:ascii="Times New Roman" w:hAnsi="Times New Roman" w:cs="Times New Roman"/>
          <w:sz w:val="36"/>
          <w:szCs w:val="36"/>
        </w:rPr>
        <w:t>n</w:t>
      </w:r>
      <w:r w:rsidRPr="00E324D5">
        <w:rPr>
          <w:rFonts w:ascii="Times New Roman" w:hAnsi="Times New Roman" w:cs="Times New Roman"/>
          <w:sz w:val="36"/>
          <w:szCs w:val="36"/>
        </w:rPr>
        <w:t>clusion</w:t>
      </w:r>
      <w:bookmarkEnd w:id="17"/>
    </w:p>
    <w:p w14:paraId="159D5A5B" w14:textId="5EB9FF39" w:rsidR="6B1DEC0F" w:rsidRPr="0016488D" w:rsidRDefault="77FBB48B" w:rsidP="00CA2B18">
      <w:pPr>
        <w:pStyle w:val="Heading1"/>
        <w:spacing w:after="240" w:line="360" w:lineRule="auto"/>
        <w:rPr>
          <w:rFonts w:ascii="Times New Roman" w:hAnsi="Times New Roman" w:cs="Times New Roman"/>
          <w:sz w:val="36"/>
          <w:szCs w:val="36"/>
        </w:rPr>
      </w:pPr>
      <w:r w:rsidRPr="6DE746AA">
        <w:rPr>
          <w:rFonts w:ascii="Times New Roman" w:hAnsi="Times New Roman" w:cs="Times New Roman"/>
          <w:b w:val="0"/>
          <w:sz w:val="24"/>
          <w:szCs w:val="24"/>
        </w:rPr>
        <w:t>A smart irrigation system using soil moisture sensors ensures water is applied only when needed by monitoring moisture levels in the soil. The system automatically adjusts watering schedules based on the data from these sensors, preventing overwatering and reducing water waste. This leads to healthier plants, better crop yields, and lower water costs. By delivering water precisely when the soil reaches a critical dryness threshold, it promotes efficient resource use and sustainability. The system also helps save time and effort by automating irrigation and reducing the need for manual monitoring and watering.</w:t>
      </w:r>
    </w:p>
    <w:p w14:paraId="64528F0E" w14:textId="56E2ECA2" w:rsidR="6B1DEC0F" w:rsidRDefault="6B1DEC0F" w:rsidP="6B1DEC0F">
      <w:pPr>
        <w:spacing w:after="240" w:line="360" w:lineRule="auto"/>
        <w:jc w:val="both"/>
        <w:rPr>
          <w:rFonts w:ascii="Times New Roman" w:hAnsi="Times New Roman" w:cs="Times New Roman"/>
        </w:rPr>
      </w:pPr>
    </w:p>
    <w:p w14:paraId="051793E9" w14:textId="15519CAC" w:rsidR="6B1DEC0F" w:rsidRDefault="6B1DEC0F" w:rsidP="6B1DEC0F">
      <w:pPr>
        <w:spacing w:after="240" w:line="360" w:lineRule="auto"/>
        <w:jc w:val="both"/>
        <w:rPr>
          <w:rFonts w:ascii="Times New Roman" w:hAnsi="Times New Roman" w:cs="Times New Roman"/>
        </w:rPr>
      </w:pPr>
    </w:p>
    <w:p w14:paraId="368E01E8" w14:textId="11748302" w:rsidR="6B1DEC0F" w:rsidRDefault="6B1DEC0F" w:rsidP="6B1DEC0F">
      <w:pPr>
        <w:spacing w:after="240" w:line="360" w:lineRule="auto"/>
        <w:jc w:val="both"/>
        <w:rPr>
          <w:rFonts w:ascii="Times New Roman" w:hAnsi="Times New Roman" w:cs="Times New Roman"/>
        </w:rPr>
      </w:pPr>
    </w:p>
    <w:p w14:paraId="50005EA4" w14:textId="741BD34A" w:rsidR="6B1DEC0F" w:rsidRDefault="6B1DEC0F" w:rsidP="6B1DEC0F">
      <w:pPr>
        <w:spacing w:after="240" w:line="360" w:lineRule="auto"/>
        <w:jc w:val="both"/>
        <w:rPr>
          <w:rFonts w:ascii="Times New Roman" w:hAnsi="Times New Roman" w:cs="Times New Roman"/>
        </w:rPr>
      </w:pPr>
    </w:p>
    <w:p w14:paraId="54ECE12B" w14:textId="37BCC93E" w:rsidR="6B1DEC0F" w:rsidRDefault="6B1DEC0F" w:rsidP="6B1DEC0F">
      <w:pPr>
        <w:spacing w:after="240" w:line="360" w:lineRule="auto"/>
        <w:jc w:val="both"/>
        <w:rPr>
          <w:rFonts w:ascii="Times New Roman" w:hAnsi="Times New Roman" w:cs="Times New Roman"/>
        </w:rPr>
      </w:pPr>
    </w:p>
    <w:p w14:paraId="70A97E86" w14:textId="6B39DB82" w:rsidR="6B1DEC0F" w:rsidRDefault="6B1DEC0F" w:rsidP="6B1DEC0F">
      <w:pPr>
        <w:spacing w:after="240" w:line="360" w:lineRule="auto"/>
        <w:jc w:val="both"/>
        <w:rPr>
          <w:rFonts w:ascii="Times New Roman" w:hAnsi="Times New Roman" w:cs="Times New Roman"/>
        </w:rPr>
      </w:pPr>
    </w:p>
    <w:p w14:paraId="17B3BDA4" w14:textId="5E1A98B2" w:rsidR="574B5DA4" w:rsidRDefault="574B5DA4" w:rsidP="574B5DA4">
      <w:pPr>
        <w:spacing w:after="240" w:line="360" w:lineRule="auto"/>
        <w:jc w:val="both"/>
        <w:rPr>
          <w:rFonts w:ascii="Times New Roman" w:hAnsi="Times New Roman" w:cs="Times New Roman"/>
        </w:rPr>
      </w:pPr>
    </w:p>
    <w:p w14:paraId="57AF02E3" w14:textId="54FABE53" w:rsidR="574B5DA4" w:rsidRDefault="574B5DA4" w:rsidP="574B5DA4">
      <w:pPr>
        <w:spacing w:after="240" w:line="360" w:lineRule="auto"/>
        <w:jc w:val="both"/>
        <w:rPr>
          <w:rFonts w:ascii="Times New Roman" w:hAnsi="Times New Roman" w:cs="Times New Roman"/>
        </w:rPr>
      </w:pPr>
    </w:p>
    <w:p w14:paraId="4D482452" w14:textId="580E1C49" w:rsidR="000A1AA7" w:rsidRDefault="000A1AA7" w:rsidP="574B5DA4">
      <w:pPr>
        <w:spacing w:after="240" w:line="360" w:lineRule="auto"/>
        <w:jc w:val="both"/>
        <w:rPr>
          <w:rFonts w:ascii="Times New Roman" w:hAnsi="Times New Roman" w:cs="Times New Roman"/>
          <w:b/>
          <w:sz w:val="28"/>
          <w:szCs w:val="28"/>
        </w:rPr>
      </w:pPr>
    </w:p>
    <w:p w14:paraId="69C5CB86" w14:textId="0D9BDB0E" w:rsidR="5EEE8DE8" w:rsidRDefault="5EEE8DE8" w:rsidP="5EEE8DE8">
      <w:pPr>
        <w:spacing w:after="240" w:line="360" w:lineRule="auto"/>
        <w:jc w:val="both"/>
        <w:rPr>
          <w:rFonts w:ascii="Times New Roman" w:hAnsi="Times New Roman" w:cs="Times New Roman"/>
          <w:b/>
          <w:bCs/>
          <w:sz w:val="28"/>
          <w:szCs w:val="28"/>
        </w:rPr>
      </w:pPr>
    </w:p>
    <w:p w14:paraId="46B70CF6" w14:textId="733D5399" w:rsidR="5EEE8DE8" w:rsidRDefault="5EEE8DE8" w:rsidP="5EEE8DE8">
      <w:pPr>
        <w:spacing w:after="240" w:line="360" w:lineRule="auto"/>
        <w:jc w:val="both"/>
        <w:rPr>
          <w:rFonts w:ascii="Times New Roman" w:hAnsi="Times New Roman" w:cs="Times New Roman"/>
          <w:b/>
          <w:bCs/>
          <w:sz w:val="28"/>
          <w:szCs w:val="28"/>
        </w:rPr>
      </w:pPr>
    </w:p>
    <w:p w14:paraId="29ECA8BA" w14:textId="0C206818" w:rsidR="00112ED4" w:rsidRPr="00133C42" w:rsidRDefault="574B5DA4" w:rsidP="00133C42">
      <w:pPr>
        <w:pStyle w:val="Heading1"/>
        <w:spacing w:line="360" w:lineRule="auto"/>
        <w:rPr>
          <w:rFonts w:ascii="Times New Roman" w:hAnsi="Times New Roman" w:cs="Times New Roman"/>
          <w:sz w:val="36"/>
          <w:szCs w:val="36"/>
        </w:rPr>
      </w:pPr>
      <w:bookmarkStart w:id="18" w:name="_Toc184323234"/>
      <w:r w:rsidRPr="002F3F2D">
        <w:rPr>
          <w:rFonts w:ascii="Times New Roman" w:hAnsi="Times New Roman" w:cs="Times New Roman"/>
          <w:sz w:val="36"/>
          <w:szCs w:val="36"/>
        </w:rPr>
        <w:lastRenderedPageBreak/>
        <w:t>References</w:t>
      </w:r>
      <w:bookmarkEnd w:id="18"/>
    </w:p>
    <w:p w14:paraId="435C869E" w14:textId="5B599ED6" w:rsidR="00DE5D5D" w:rsidRPr="00BA0302" w:rsidRDefault="00DE5D5D" w:rsidP="00BA0302">
      <w:pPr>
        <w:pStyle w:val="ListParagraph"/>
        <w:numPr>
          <w:ilvl w:val="0"/>
          <w:numId w:val="12"/>
        </w:numPr>
        <w:spacing w:after="240" w:line="360" w:lineRule="auto"/>
        <w:jc w:val="both"/>
        <w:rPr>
          <w:rFonts w:ascii="Times New Roman" w:hAnsi="Times New Roman" w:cs="Times New Roman"/>
          <w:lang w:val="en-GB"/>
        </w:rPr>
      </w:pPr>
      <w:r w:rsidRPr="00BA0302">
        <w:rPr>
          <w:rFonts w:ascii="Times New Roman" w:hAnsi="Times New Roman" w:cs="Times New Roman"/>
          <w:lang w:val="en-GB"/>
        </w:rPr>
        <w:t xml:space="preserve">(2023). Automatic irrigation system using </w:t>
      </w:r>
      <w:proofErr w:type="spellStart"/>
      <w:r w:rsidRPr="00BA0302">
        <w:rPr>
          <w:rFonts w:ascii="Times New Roman" w:hAnsi="Times New Roman" w:cs="Times New Roman"/>
          <w:lang w:val="en-GB"/>
        </w:rPr>
        <w:t>arduino</w:t>
      </w:r>
      <w:proofErr w:type="spellEnd"/>
      <w:r w:rsidRPr="00BA0302">
        <w:rPr>
          <w:rFonts w:ascii="Times New Roman" w:hAnsi="Times New Roman" w:cs="Times New Roman"/>
          <w:lang w:val="en-GB"/>
        </w:rPr>
        <w:t xml:space="preserve"> uno. International Journal of Progressive Research in Engineering Management and Science. https://doi.org/10.58257/ijprems31943</w:t>
      </w:r>
    </w:p>
    <w:p w14:paraId="4FA529B3"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(2024). Automatic irrigation system with remote monitoring facility. International Research Journal of Modernization in Engineering Technology and Science. https://doi.org/10.56726/irjmets48079</w:t>
      </w:r>
    </w:p>
    <w:p w14:paraId="0E3D8AC0"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 xml:space="preserve">Asha, Y. (2019). Smart irrigation </w:t>
      </w:r>
      <w:proofErr w:type="spellStart"/>
      <w:r w:rsidRPr="00DE5D5D">
        <w:rPr>
          <w:rFonts w:ascii="Times New Roman" w:hAnsi="Times New Roman" w:cs="Times New Roman"/>
          <w:lang w:val="en-GB"/>
        </w:rPr>
        <w:t>sytem</w:t>
      </w:r>
      <w:proofErr w:type="spellEnd"/>
      <w:r w:rsidRPr="00DE5D5D">
        <w:rPr>
          <w:rFonts w:ascii="Times New Roman" w:hAnsi="Times New Roman" w:cs="Times New Roman"/>
          <w:lang w:val="en-GB"/>
        </w:rPr>
        <w:t xml:space="preserve"> using internet of things. International Journal for Research in Applied Science and Engineering Technology, 7(5), 3346-3351. https://doi.org/10.22214/ijraset.2019.5550</w:t>
      </w:r>
    </w:p>
    <w:p w14:paraId="6A00AF9B" w14:textId="4485865D"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Efremova, N. (2019). Prediction of soil moisture content based on satellite data and sequence-to-sequence networks. https://doi.org/10.48550/arxiv.1907.03697</w:t>
      </w:r>
    </w:p>
    <w:p w14:paraId="375DAE91"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 xml:space="preserve">García, L., Parra, L., Jiménez, J., Parra, M., Lloret, J., Mauri, P., … &amp; Lorenz, P. (2021). Deployment strategies of soil monitoring </w:t>
      </w:r>
      <w:proofErr w:type="spellStart"/>
      <w:r w:rsidRPr="00DE5D5D">
        <w:rPr>
          <w:rFonts w:ascii="Times New Roman" w:hAnsi="Times New Roman" w:cs="Times New Roman"/>
          <w:lang w:val="en-GB"/>
        </w:rPr>
        <w:t>wsn</w:t>
      </w:r>
      <w:proofErr w:type="spellEnd"/>
      <w:r w:rsidRPr="00DE5D5D">
        <w:rPr>
          <w:rFonts w:ascii="Times New Roman" w:hAnsi="Times New Roman" w:cs="Times New Roman"/>
          <w:lang w:val="en-GB"/>
        </w:rPr>
        <w:t xml:space="preserve"> for precision agriculture irrigation scheduling in rural areas. Sensors, 21(5), 1693. https://doi.org/10.3390/s21051693</w:t>
      </w:r>
    </w:p>
    <w:p w14:paraId="1FFEC1AD"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proofErr w:type="spellStart"/>
      <w:r w:rsidRPr="00DE5D5D">
        <w:rPr>
          <w:rFonts w:ascii="Times New Roman" w:hAnsi="Times New Roman" w:cs="Times New Roman"/>
          <w:lang w:val="en-GB"/>
        </w:rPr>
        <w:t>Jaguey</w:t>
      </w:r>
      <w:proofErr w:type="spellEnd"/>
      <w:r w:rsidRPr="00DE5D5D">
        <w:rPr>
          <w:rFonts w:ascii="Times New Roman" w:hAnsi="Times New Roman" w:cs="Times New Roman"/>
          <w:lang w:val="en-GB"/>
        </w:rPr>
        <w:t xml:space="preserve">, J., Villa-Medina, J., Lopez-Guzman, A., &amp; Porta-Gándara, M. (2015). Smartphone irrigation sensor. </w:t>
      </w:r>
      <w:proofErr w:type="spellStart"/>
      <w:r w:rsidRPr="00DE5D5D">
        <w:rPr>
          <w:rFonts w:ascii="Times New Roman" w:hAnsi="Times New Roman" w:cs="Times New Roman"/>
          <w:lang w:val="en-GB"/>
        </w:rPr>
        <w:t>Ieee</w:t>
      </w:r>
      <w:proofErr w:type="spellEnd"/>
      <w:r w:rsidRPr="00DE5D5D">
        <w:rPr>
          <w:rFonts w:ascii="Times New Roman" w:hAnsi="Times New Roman" w:cs="Times New Roman"/>
          <w:lang w:val="en-GB"/>
        </w:rPr>
        <w:t xml:space="preserve"> Sensors Journal, 15(9), 5122-5127. https://doi.org/10.1109/jsen.2015.2435516</w:t>
      </w:r>
    </w:p>
    <w:p w14:paraId="0B58CAE4" w14:textId="5180851C"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Lin, L., Gu, W., Li, X., &amp; Shen, G. (2017). Soil moisture monitoring system based on wireless sensor network. https://doi.org/10.2991/isaeece-17.2017.73</w:t>
      </w:r>
    </w:p>
    <w:p w14:paraId="686C336A"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 xml:space="preserve">Okasha, A., Ibrahim, H., </w:t>
      </w:r>
      <w:proofErr w:type="spellStart"/>
      <w:r w:rsidRPr="00DE5D5D">
        <w:rPr>
          <w:rFonts w:ascii="Times New Roman" w:hAnsi="Times New Roman" w:cs="Times New Roman"/>
          <w:lang w:val="en-GB"/>
        </w:rPr>
        <w:t>Elmetwalli</w:t>
      </w:r>
      <w:proofErr w:type="spellEnd"/>
      <w:r w:rsidRPr="00DE5D5D">
        <w:rPr>
          <w:rFonts w:ascii="Times New Roman" w:hAnsi="Times New Roman" w:cs="Times New Roman"/>
          <w:lang w:val="en-GB"/>
        </w:rPr>
        <w:t xml:space="preserve">, A., </w:t>
      </w:r>
      <w:proofErr w:type="spellStart"/>
      <w:r w:rsidRPr="00DE5D5D">
        <w:rPr>
          <w:rFonts w:ascii="Times New Roman" w:hAnsi="Times New Roman" w:cs="Times New Roman"/>
          <w:lang w:val="en-GB"/>
        </w:rPr>
        <w:t>Khedher</w:t>
      </w:r>
      <w:proofErr w:type="spellEnd"/>
      <w:r w:rsidRPr="00DE5D5D">
        <w:rPr>
          <w:rFonts w:ascii="Times New Roman" w:hAnsi="Times New Roman" w:cs="Times New Roman"/>
          <w:lang w:val="en-GB"/>
        </w:rPr>
        <w:t>, K., Yaseen</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w:t>
      </w:r>
      <w:r w:rsidRPr="00DE5D5D">
        <w:rPr>
          <w:rFonts w:ascii="Times New Roman" w:hAnsi="Times New Roman" w:cs="Times New Roman"/>
          <w:lang w:val="en-GB"/>
        </w:rPr>
        <w:t>‬, Z., &amp; Elsayed, S. (2021). Designing low-cost capacitive-based soil moisture sensor and smart monitoring unit operated by solar cells for greenhouse irrigation management. Sensors, 21(16), 5387. https://doi.org/10.3390/s21165387</w:t>
      </w:r>
    </w:p>
    <w:p w14:paraId="19FD5841"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lastRenderedPageBreak/>
        <w:t xml:space="preserve">Placidi, P., Gasperini, L., Grassi, A., Cecconi, M., &amp; </w:t>
      </w:r>
      <w:proofErr w:type="spellStart"/>
      <w:r w:rsidRPr="00DE5D5D">
        <w:rPr>
          <w:rFonts w:ascii="Times New Roman" w:hAnsi="Times New Roman" w:cs="Times New Roman"/>
          <w:lang w:val="en-GB"/>
        </w:rPr>
        <w:t>Scorzoni</w:t>
      </w:r>
      <w:proofErr w:type="spellEnd"/>
      <w:r w:rsidRPr="00DE5D5D">
        <w:rPr>
          <w:rFonts w:ascii="Times New Roman" w:hAnsi="Times New Roman" w:cs="Times New Roman"/>
          <w:lang w:val="en-GB"/>
        </w:rPr>
        <w:t xml:space="preserve">, A. (2020). Characterization of low-cost capacitive soil moisture sensors for </w:t>
      </w:r>
      <w:proofErr w:type="spellStart"/>
      <w:r w:rsidRPr="00DE5D5D">
        <w:rPr>
          <w:rFonts w:ascii="Times New Roman" w:hAnsi="Times New Roman" w:cs="Times New Roman"/>
          <w:lang w:val="en-GB"/>
        </w:rPr>
        <w:t>iot</w:t>
      </w:r>
      <w:proofErr w:type="spellEnd"/>
      <w:r w:rsidRPr="00DE5D5D">
        <w:rPr>
          <w:rFonts w:ascii="Times New Roman" w:hAnsi="Times New Roman" w:cs="Times New Roman"/>
          <w:lang w:val="en-GB"/>
        </w:rPr>
        <w:t xml:space="preserve"> networks. Sensors, 20(12), 3585. https://doi.org/10.3390/s20123585</w:t>
      </w:r>
    </w:p>
    <w:p w14:paraId="272F7AEC" w14:textId="35ACF639"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 xml:space="preserve">Pramanik, M., Khanna, M., Singh, M., Singh, D., </w:t>
      </w:r>
      <w:proofErr w:type="spellStart"/>
      <w:r w:rsidRPr="00DE5D5D">
        <w:rPr>
          <w:rFonts w:ascii="Times New Roman" w:hAnsi="Times New Roman" w:cs="Times New Roman"/>
          <w:lang w:val="en-GB"/>
        </w:rPr>
        <w:t>Sudhishri</w:t>
      </w:r>
      <w:proofErr w:type="spellEnd"/>
      <w:r w:rsidRPr="00DE5D5D">
        <w:rPr>
          <w:rFonts w:ascii="Times New Roman" w:hAnsi="Times New Roman" w:cs="Times New Roman"/>
          <w:lang w:val="en-GB"/>
        </w:rPr>
        <w:t xml:space="preserve">, S., Bhatia, A., … &amp; Ranjan, R. (2023). Evaluation of capacitance-based soil moisture sensors in </w:t>
      </w:r>
      <w:proofErr w:type="spellStart"/>
      <w:r w:rsidRPr="00DE5D5D">
        <w:rPr>
          <w:rFonts w:ascii="Times New Roman" w:hAnsi="Times New Roman" w:cs="Times New Roman"/>
          <w:lang w:val="en-GB"/>
        </w:rPr>
        <w:t>iot</w:t>
      </w:r>
      <w:proofErr w:type="spellEnd"/>
      <w:r w:rsidRPr="00DE5D5D">
        <w:rPr>
          <w:rFonts w:ascii="Times New Roman" w:hAnsi="Times New Roman" w:cs="Times New Roman"/>
          <w:lang w:val="en-GB"/>
        </w:rPr>
        <w:t xml:space="preserve"> based automatic basin irrigation system.</w:t>
      </w:r>
      <w:r w:rsidR="009C238B">
        <w:rPr>
          <w:rFonts w:ascii="Times New Roman" w:hAnsi="Times New Roman" w:cs="Times New Roman"/>
          <w:lang w:val="en-GB"/>
        </w:rPr>
        <w:t xml:space="preserve"> </w:t>
      </w:r>
      <w:r w:rsidRPr="00DE5D5D">
        <w:rPr>
          <w:rFonts w:ascii="Times New Roman" w:hAnsi="Times New Roman" w:cs="Times New Roman"/>
          <w:lang w:val="en-GB"/>
        </w:rPr>
        <w:t>https://doi.org/10.21203/rs.3.rs-3043138/v1</w:t>
      </w:r>
    </w:p>
    <w:p w14:paraId="638B8A3F"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proofErr w:type="spellStart"/>
      <w:r w:rsidRPr="00DE5D5D">
        <w:rPr>
          <w:rFonts w:ascii="Times New Roman" w:hAnsi="Times New Roman" w:cs="Times New Roman"/>
          <w:lang w:val="en-GB"/>
        </w:rPr>
        <w:t>Sunehra</w:t>
      </w:r>
      <w:proofErr w:type="spellEnd"/>
      <w:r w:rsidRPr="00DE5D5D">
        <w:rPr>
          <w:rFonts w:ascii="Times New Roman" w:hAnsi="Times New Roman" w:cs="Times New Roman"/>
          <w:lang w:val="en-GB"/>
        </w:rPr>
        <w:t>, D. (2019). Web based smart irrigation system using raspberry pi. International Journal of Advanced Research in Engineering &amp; Technology, 10(2). https://doi.org/10.34218/ijaret.10.2.2019.006</w:t>
      </w:r>
    </w:p>
    <w:p w14:paraId="7B437CE8" w14:textId="77777777" w:rsidR="00DE5D5D" w:rsidRPr="00DE5D5D" w:rsidRDefault="00DE5D5D" w:rsidP="002D2709">
      <w:pPr>
        <w:numPr>
          <w:ilvl w:val="0"/>
          <w:numId w:val="11"/>
        </w:numPr>
        <w:spacing w:after="240" w:line="360" w:lineRule="auto"/>
        <w:jc w:val="both"/>
        <w:rPr>
          <w:rFonts w:ascii="Times New Roman" w:hAnsi="Times New Roman" w:cs="Times New Roman"/>
          <w:lang w:val="en-GB"/>
        </w:rPr>
      </w:pPr>
      <w:r w:rsidRPr="00DE5D5D">
        <w:rPr>
          <w:rFonts w:ascii="Times New Roman" w:hAnsi="Times New Roman" w:cs="Times New Roman"/>
          <w:lang w:val="en-GB"/>
        </w:rPr>
        <w:t>Surve, V. (2024). Sensor based irrigation management in crop production: a review. Annual Research &amp; Review in Biology, 39(4), 1-4. https://doi.org/10.9734/arrb/2024/v39i42068</w:t>
      </w:r>
    </w:p>
    <w:p w14:paraId="4FEE28A6" w14:textId="0035CF8D" w:rsidR="6B1DEC0F" w:rsidRDefault="6B1DEC0F" w:rsidP="574B5DA4">
      <w:pPr>
        <w:spacing w:after="240" w:line="360" w:lineRule="auto"/>
        <w:jc w:val="both"/>
        <w:rPr>
          <w:rFonts w:ascii="Times New Roman" w:hAnsi="Times New Roman" w:cs="Times New Roman"/>
        </w:rPr>
      </w:pPr>
    </w:p>
    <w:p w14:paraId="68ABD460" w14:textId="6BE80EFC" w:rsidR="6B1DEC0F" w:rsidRDefault="6B1DEC0F" w:rsidP="574B5DA4">
      <w:pPr>
        <w:spacing w:after="240" w:line="360" w:lineRule="auto"/>
        <w:jc w:val="both"/>
        <w:rPr>
          <w:rFonts w:ascii="Times New Roman" w:hAnsi="Times New Roman" w:cs="Times New Roman"/>
          <w:b/>
          <w:bCs/>
        </w:rPr>
      </w:pPr>
    </w:p>
    <w:sectPr w:rsidR="6B1DEC0F" w:rsidSect="00E00394">
      <w:headerReference w:type="default" r:id="rId15"/>
      <w:pgSz w:w="12240" w:h="15840" w:code="1"/>
      <w:pgMar w:top="1440" w:right="144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E7859" w14:textId="77777777" w:rsidR="00D50ADC" w:rsidRDefault="00D50ADC" w:rsidP="00375A5E">
      <w:pPr>
        <w:spacing w:after="0" w:line="240" w:lineRule="auto"/>
      </w:pPr>
      <w:r>
        <w:separator/>
      </w:r>
    </w:p>
  </w:endnote>
  <w:endnote w:type="continuationSeparator" w:id="0">
    <w:p w14:paraId="47AB0741" w14:textId="77777777" w:rsidR="00D50ADC" w:rsidRDefault="00D50ADC" w:rsidP="00375A5E">
      <w:pPr>
        <w:spacing w:after="0" w:line="240" w:lineRule="auto"/>
      </w:pPr>
      <w:r>
        <w:continuationSeparator/>
      </w:r>
    </w:p>
  </w:endnote>
  <w:endnote w:type="continuationNotice" w:id="1">
    <w:p w14:paraId="0EC91279" w14:textId="77777777" w:rsidR="00D50ADC" w:rsidRDefault="00D50A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59989712"/>
      <w:docPartObj>
        <w:docPartGallery w:val="Page Numbers (Bottom of Page)"/>
        <w:docPartUnique/>
      </w:docPartObj>
    </w:sdtPr>
    <w:sdtEndPr>
      <w:rPr>
        <w:noProof/>
      </w:rPr>
    </w:sdtEndPr>
    <w:sdtContent>
      <w:p w14:paraId="04579218" w14:textId="080E768B" w:rsidR="00B50D1F" w:rsidRPr="00144658" w:rsidRDefault="00B50D1F">
        <w:pPr>
          <w:pStyle w:val="Footer"/>
          <w:jc w:val="center"/>
          <w:rPr>
            <w:rFonts w:ascii="Times New Roman" w:hAnsi="Times New Roman" w:cs="Times New Roman"/>
          </w:rPr>
        </w:pPr>
        <w:r w:rsidRPr="00144658">
          <w:rPr>
            <w:rFonts w:ascii="Times New Roman" w:hAnsi="Times New Roman" w:cs="Times New Roman"/>
          </w:rPr>
          <w:fldChar w:fldCharType="begin"/>
        </w:r>
        <w:r w:rsidRPr="00144658">
          <w:rPr>
            <w:rFonts w:ascii="Times New Roman" w:hAnsi="Times New Roman" w:cs="Times New Roman"/>
          </w:rPr>
          <w:instrText xml:space="preserve"> PAGE   \* MERGEFORMAT </w:instrText>
        </w:r>
        <w:r w:rsidRPr="00144658">
          <w:rPr>
            <w:rFonts w:ascii="Times New Roman" w:hAnsi="Times New Roman" w:cs="Times New Roman"/>
          </w:rPr>
          <w:fldChar w:fldCharType="separate"/>
        </w:r>
        <w:r w:rsidRPr="00144658">
          <w:rPr>
            <w:rFonts w:ascii="Times New Roman" w:hAnsi="Times New Roman" w:cs="Times New Roman"/>
            <w:noProof/>
          </w:rPr>
          <w:t>2</w:t>
        </w:r>
        <w:r w:rsidRPr="00144658">
          <w:rPr>
            <w:rFonts w:ascii="Times New Roman" w:hAnsi="Times New Roman" w:cs="Times New Roman"/>
            <w:noProof/>
          </w:rPr>
          <w:fldChar w:fldCharType="end"/>
        </w:r>
      </w:p>
    </w:sdtContent>
  </w:sdt>
  <w:p w14:paraId="56439DF1" w14:textId="77777777" w:rsidR="00375A5E" w:rsidRDefault="00375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851E2" w14:textId="77777777" w:rsidR="00D50ADC" w:rsidRDefault="00D50ADC" w:rsidP="00375A5E">
      <w:pPr>
        <w:spacing w:after="0" w:line="240" w:lineRule="auto"/>
      </w:pPr>
      <w:r>
        <w:separator/>
      </w:r>
    </w:p>
  </w:footnote>
  <w:footnote w:type="continuationSeparator" w:id="0">
    <w:p w14:paraId="51AA9CA0" w14:textId="77777777" w:rsidR="00D50ADC" w:rsidRDefault="00D50ADC" w:rsidP="00375A5E">
      <w:pPr>
        <w:spacing w:after="0" w:line="240" w:lineRule="auto"/>
      </w:pPr>
      <w:r>
        <w:continuationSeparator/>
      </w:r>
    </w:p>
  </w:footnote>
  <w:footnote w:type="continuationNotice" w:id="1">
    <w:p w14:paraId="69F336A5" w14:textId="77777777" w:rsidR="00D50ADC" w:rsidRDefault="00D50A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E585398" w14:paraId="556E07A1" w14:textId="77777777" w:rsidTr="1E585398">
      <w:trPr>
        <w:trHeight w:val="300"/>
      </w:trPr>
      <w:tc>
        <w:tcPr>
          <w:tcW w:w="3120" w:type="dxa"/>
        </w:tcPr>
        <w:p w14:paraId="3933B650" w14:textId="72EB6D3D" w:rsidR="1E585398" w:rsidRDefault="1E585398" w:rsidP="1E585398">
          <w:pPr>
            <w:pStyle w:val="Header"/>
            <w:ind w:left="-115"/>
          </w:pPr>
        </w:p>
      </w:tc>
      <w:tc>
        <w:tcPr>
          <w:tcW w:w="3120" w:type="dxa"/>
        </w:tcPr>
        <w:p w14:paraId="2B24DCAA" w14:textId="7C4DAC98" w:rsidR="1E585398" w:rsidRDefault="1E585398" w:rsidP="1E585398">
          <w:pPr>
            <w:pStyle w:val="Header"/>
            <w:jc w:val="center"/>
          </w:pPr>
        </w:p>
      </w:tc>
      <w:tc>
        <w:tcPr>
          <w:tcW w:w="3120" w:type="dxa"/>
        </w:tcPr>
        <w:p w14:paraId="290CBD75" w14:textId="447F6405" w:rsidR="1E585398" w:rsidRDefault="1E585398" w:rsidP="1E585398">
          <w:pPr>
            <w:pStyle w:val="Header"/>
            <w:ind w:right="-115"/>
            <w:jc w:val="right"/>
          </w:pPr>
        </w:p>
      </w:tc>
    </w:tr>
  </w:tbl>
  <w:p w14:paraId="607D6FC5" w14:textId="2E058310" w:rsidR="00803B58" w:rsidRDefault="00803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E585398" w14:paraId="09F4388B" w14:textId="77777777" w:rsidTr="1E585398">
      <w:trPr>
        <w:trHeight w:val="300"/>
      </w:trPr>
      <w:tc>
        <w:tcPr>
          <w:tcW w:w="3120" w:type="dxa"/>
        </w:tcPr>
        <w:p w14:paraId="61FC3C16" w14:textId="5A287761" w:rsidR="1E585398" w:rsidRDefault="1E585398" w:rsidP="1E585398">
          <w:pPr>
            <w:pStyle w:val="Header"/>
            <w:ind w:left="-115"/>
          </w:pPr>
        </w:p>
      </w:tc>
      <w:tc>
        <w:tcPr>
          <w:tcW w:w="3120" w:type="dxa"/>
        </w:tcPr>
        <w:p w14:paraId="4C128F32" w14:textId="7C1EBA1A" w:rsidR="1E585398" w:rsidRDefault="1E585398" w:rsidP="1E585398">
          <w:pPr>
            <w:pStyle w:val="Header"/>
            <w:jc w:val="center"/>
          </w:pPr>
        </w:p>
      </w:tc>
      <w:tc>
        <w:tcPr>
          <w:tcW w:w="3120" w:type="dxa"/>
        </w:tcPr>
        <w:p w14:paraId="63C5746A" w14:textId="2C40FCCA" w:rsidR="1E585398" w:rsidRDefault="1E585398" w:rsidP="1E585398">
          <w:pPr>
            <w:pStyle w:val="Header"/>
            <w:ind w:right="-115"/>
            <w:jc w:val="right"/>
          </w:pPr>
        </w:p>
      </w:tc>
    </w:tr>
  </w:tbl>
  <w:p w14:paraId="5F57D2FB" w14:textId="49137132" w:rsidR="00803B58" w:rsidRDefault="00803B58">
    <w:pPr>
      <w:pStyle w:val="Header"/>
    </w:pPr>
  </w:p>
</w:hdr>
</file>

<file path=word/intelligence2.xml><?xml version="1.0" encoding="utf-8"?>
<int2:intelligence xmlns:int2="http://schemas.microsoft.com/office/intelligence/2020/intelligence" xmlns:oel="http://schemas.microsoft.com/office/2019/extlst">
  <int2:observations>
    <int2:textHash int2:hashCode="/zBcs9Avcd+avI" int2:id="0K8r5yxV">
      <int2:state int2:value="Rejected" int2:type="LegacyProofing"/>
    </int2:textHash>
    <int2:textHash int2:hashCode="N++Z7PP18SWwns" int2:id="5DwH3g5I">
      <int2:state int2:value="Rejected" int2:type="LegacyProofing"/>
    </int2:textHash>
    <int2:textHash int2:hashCode="eiW+Ox7pYkP1A2" int2:id="6G3IKhiE">
      <int2:state int2:value="Rejected" int2:type="LegacyProofing"/>
    </int2:textHash>
    <int2:textHash int2:hashCode="KcK6B2oKzQdj47" int2:id="R6Md9tbq">
      <int2:state int2:value="Rejected" int2:type="LegacyProofing"/>
    </int2:textHash>
    <int2:textHash int2:hashCode="XpNjSr4W6Ktaq3" int2:id="ZFZYqzXx">
      <int2:state int2:value="Rejected" int2:type="LegacyProofing"/>
    </int2:textHash>
    <int2:textHash int2:hashCode="/Woje1F7qKqPsY" int2:id="ZHwLghuJ">
      <int2:state int2:value="Rejected" int2:type="LegacyProofing"/>
    </int2:textHash>
    <int2:textHash int2:hashCode="FSfgM/17E4eJ8X" int2:id="aZgA07fV">
      <int2:state int2:value="Rejected" int2:type="LegacyProofing"/>
    </int2:textHash>
    <int2:textHash int2:hashCode="2ywxWe7rrNy5Qx" int2:id="l7PBO0id">
      <int2:state int2:value="Rejected" int2:type="LegacyProofing"/>
    </int2:textHash>
    <int2:textHash int2:hashCode="ExayS/Wlp6kJav" int2:id="nP1LHXl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AAD9A"/>
    <w:multiLevelType w:val="hybridMultilevel"/>
    <w:tmpl w:val="8020C5F0"/>
    <w:lvl w:ilvl="0" w:tplc="2F506540">
      <w:start w:val="1"/>
      <w:numFmt w:val="bullet"/>
      <w:lvlText w:val=""/>
      <w:lvlJc w:val="left"/>
      <w:pPr>
        <w:ind w:left="720" w:hanging="360"/>
      </w:pPr>
      <w:rPr>
        <w:rFonts w:ascii="Symbol" w:hAnsi="Symbol" w:hint="default"/>
      </w:rPr>
    </w:lvl>
    <w:lvl w:ilvl="1" w:tplc="A9A260D2">
      <w:start w:val="1"/>
      <w:numFmt w:val="bullet"/>
      <w:lvlText w:val="o"/>
      <w:lvlJc w:val="left"/>
      <w:pPr>
        <w:ind w:left="1440" w:hanging="360"/>
      </w:pPr>
      <w:rPr>
        <w:rFonts w:ascii="Courier New" w:hAnsi="Courier New" w:hint="default"/>
      </w:rPr>
    </w:lvl>
    <w:lvl w:ilvl="2" w:tplc="E44AA6A8">
      <w:start w:val="1"/>
      <w:numFmt w:val="bullet"/>
      <w:lvlText w:val=""/>
      <w:lvlJc w:val="left"/>
      <w:pPr>
        <w:ind w:left="2160" w:hanging="360"/>
      </w:pPr>
      <w:rPr>
        <w:rFonts w:ascii="Wingdings" w:hAnsi="Wingdings" w:hint="default"/>
      </w:rPr>
    </w:lvl>
    <w:lvl w:ilvl="3" w:tplc="1D7A38FA">
      <w:start w:val="1"/>
      <w:numFmt w:val="bullet"/>
      <w:lvlText w:val=""/>
      <w:lvlJc w:val="left"/>
      <w:pPr>
        <w:ind w:left="2880" w:hanging="360"/>
      </w:pPr>
      <w:rPr>
        <w:rFonts w:ascii="Symbol" w:hAnsi="Symbol" w:hint="default"/>
      </w:rPr>
    </w:lvl>
    <w:lvl w:ilvl="4" w:tplc="5CC2031A">
      <w:start w:val="1"/>
      <w:numFmt w:val="bullet"/>
      <w:lvlText w:val="o"/>
      <w:lvlJc w:val="left"/>
      <w:pPr>
        <w:ind w:left="3600" w:hanging="360"/>
      </w:pPr>
      <w:rPr>
        <w:rFonts w:ascii="Courier New" w:hAnsi="Courier New" w:hint="default"/>
      </w:rPr>
    </w:lvl>
    <w:lvl w:ilvl="5" w:tplc="7DCECFB4">
      <w:start w:val="1"/>
      <w:numFmt w:val="bullet"/>
      <w:lvlText w:val=""/>
      <w:lvlJc w:val="left"/>
      <w:pPr>
        <w:ind w:left="4320" w:hanging="360"/>
      </w:pPr>
      <w:rPr>
        <w:rFonts w:ascii="Wingdings" w:hAnsi="Wingdings" w:hint="default"/>
      </w:rPr>
    </w:lvl>
    <w:lvl w:ilvl="6" w:tplc="D65E8984">
      <w:start w:val="1"/>
      <w:numFmt w:val="bullet"/>
      <w:lvlText w:val=""/>
      <w:lvlJc w:val="left"/>
      <w:pPr>
        <w:ind w:left="5040" w:hanging="360"/>
      </w:pPr>
      <w:rPr>
        <w:rFonts w:ascii="Symbol" w:hAnsi="Symbol" w:hint="default"/>
      </w:rPr>
    </w:lvl>
    <w:lvl w:ilvl="7" w:tplc="F5DEC8F2">
      <w:start w:val="1"/>
      <w:numFmt w:val="bullet"/>
      <w:lvlText w:val="o"/>
      <w:lvlJc w:val="left"/>
      <w:pPr>
        <w:ind w:left="5760" w:hanging="360"/>
      </w:pPr>
      <w:rPr>
        <w:rFonts w:ascii="Courier New" w:hAnsi="Courier New" w:hint="default"/>
      </w:rPr>
    </w:lvl>
    <w:lvl w:ilvl="8" w:tplc="954CE79C">
      <w:start w:val="1"/>
      <w:numFmt w:val="bullet"/>
      <w:lvlText w:val=""/>
      <w:lvlJc w:val="left"/>
      <w:pPr>
        <w:ind w:left="6480" w:hanging="360"/>
      </w:pPr>
      <w:rPr>
        <w:rFonts w:ascii="Wingdings" w:hAnsi="Wingdings" w:hint="default"/>
      </w:rPr>
    </w:lvl>
  </w:abstractNum>
  <w:abstractNum w:abstractNumId="1" w15:restartNumberingAfterBreak="0">
    <w:nsid w:val="23C55405"/>
    <w:multiLevelType w:val="hybridMultilevel"/>
    <w:tmpl w:val="1CA66C88"/>
    <w:lvl w:ilvl="0" w:tplc="1AAE03D0">
      <w:start w:val="1"/>
      <w:numFmt w:val="decimal"/>
      <w:lvlText w:val="%1."/>
      <w:lvlJc w:val="left"/>
      <w:pPr>
        <w:ind w:left="720" w:hanging="360"/>
      </w:pPr>
    </w:lvl>
    <w:lvl w:ilvl="1" w:tplc="8EE0B3E6">
      <w:start w:val="1"/>
      <w:numFmt w:val="lowerLetter"/>
      <w:lvlText w:val="%2."/>
      <w:lvlJc w:val="left"/>
      <w:pPr>
        <w:ind w:left="1440" w:hanging="360"/>
      </w:pPr>
    </w:lvl>
    <w:lvl w:ilvl="2" w:tplc="2AB85E4E">
      <w:start w:val="1"/>
      <w:numFmt w:val="lowerRoman"/>
      <w:lvlText w:val="%3."/>
      <w:lvlJc w:val="right"/>
      <w:pPr>
        <w:ind w:left="2160" w:hanging="180"/>
      </w:pPr>
    </w:lvl>
    <w:lvl w:ilvl="3" w:tplc="45B2336C">
      <w:start w:val="1"/>
      <w:numFmt w:val="decimal"/>
      <w:lvlText w:val="%4."/>
      <w:lvlJc w:val="left"/>
      <w:pPr>
        <w:ind w:left="2880" w:hanging="360"/>
      </w:pPr>
    </w:lvl>
    <w:lvl w:ilvl="4" w:tplc="080CFA26">
      <w:start w:val="1"/>
      <w:numFmt w:val="lowerLetter"/>
      <w:lvlText w:val="%5."/>
      <w:lvlJc w:val="left"/>
      <w:pPr>
        <w:ind w:left="3600" w:hanging="360"/>
      </w:pPr>
    </w:lvl>
    <w:lvl w:ilvl="5" w:tplc="4C026412">
      <w:start w:val="1"/>
      <w:numFmt w:val="lowerRoman"/>
      <w:lvlText w:val="%6."/>
      <w:lvlJc w:val="right"/>
      <w:pPr>
        <w:ind w:left="4320" w:hanging="180"/>
      </w:pPr>
    </w:lvl>
    <w:lvl w:ilvl="6" w:tplc="73A620D4">
      <w:start w:val="1"/>
      <w:numFmt w:val="decimal"/>
      <w:lvlText w:val="%7."/>
      <w:lvlJc w:val="left"/>
      <w:pPr>
        <w:ind w:left="5040" w:hanging="360"/>
      </w:pPr>
    </w:lvl>
    <w:lvl w:ilvl="7" w:tplc="E6EA3A3A">
      <w:start w:val="1"/>
      <w:numFmt w:val="lowerLetter"/>
      <w:lvlText w:val="%8."/>
      <w:lvlJc w:val="left"/>
      <w:pPr>
        <w:ind w:left="5760" w:hanging="360"/>
      </w:pPr>
    </w:lvl>
    <w:lvl w:ilvl="8" w:tplc="4E10237A">
      <w:start w:val="1"/>
      <w:numFmt w:val="lowerRoman"/>
      <w:lvlText w:val="%9."/>
      <w:lvlJc w:val="right"/>
      <w:pPr>
        <w:ind w:left="6480" w:hanging="180"/>
      </w:pPr>
    </w:lvl>
  </w:abstractNum>
  <w:abstractNum w:abstractNumId="2" w15:restartNumberingAfterBreak="0">
    <w:nsid w:val="28BD0E15"/>
    <w:multiLevelType w:val="hybridMultilevel"/>
    <w:tmpl w:val="DADE3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27B28"/>
    <w:multiLevelType w:val="multilevel"/>
    <w:tmpl w:val="FFFFFFFF"/>
    <w:lvl w:ilvl="0">
      <w:start w:val="1"/>
      <w:numFmt w:val="decimal"/>
      <w:lvlText w:val="%1"/>
      <w:lvlJc w:val="left"/>
      <w:pPr>
        <w:ind w:left="419" w:hanging="419"/>
      </w:pPr>
      <w:rPr>
        <w:rFonts w:hint="default"/>
      </w:rPr>
    </w:lvl>
    <w:lvl w:ilvl="1">
      <w:start w:val="1"/>
      <w:numFmt w:val="decimal"/>
      <w:lvlText w:val="%1.%2"/>
      <w:lvlJc w:val="left"/>
      <w:pPr>
        <w:ind w:left="419" w:hanging="41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653CC9"/>
    <w:multiLevelType w:val="hybridMultilevel"/>
    <w:tmpl w:val="97D09ABE"/>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E60F08"/>
    <w:multiLevelType w:val="hybridMultilevel"/>
    <w:tmpl w:val="CE60E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F2281C"/>
    <w:multiLevelType w:val="hybridMultilevel"/>
    <w:tmpl w:val="09205F2C"/>
    <w:lvl w:ilvl="0" w:tplc="B72C903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2D059C"/>
    <w:multiLevelType w:val="multilevel"/>
    <w:tmpl w:val="CA0A9E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9745562"/>
    <w:multiLevelType w:val="multilevel"/>
    <w:tmpl w:val="97D09ABE"/>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C783DA"/>
    <w:multiLevelType w:val="hybridMultilevel"/>
    <w:tmpl w:val="DB061844"/>
    <w:lvl w:ilvl="0" w:tplc="406A866A">
      <w:start w:val="1"/>
      <w:numFmt w:val="decimal"/>
      <w:lvlText w:val="%1."/>
      <w:lvlJc w:val="left"/>
      <w:pPr>
        <w:ind w:left="720" w:hanging="360"/>
      </w:pPr>
    </w:lvl>
    <w:lvl w:ilvl="1" w:tplc="07DCF348">
      <w:start w:val="1"/>
      <w:numFmt w:val="lowerLetter"/>
      <w:lvlText w:val="%2."/>
      <w:lvlJc w:val="left"/>
      <w:pPr>
        <w:ind w:left="1440" w:hanging="360"/>
      </w:pPr>
    </w:lvl>
    <w:lvl w:ilvl="2" w:tplc="96FE0D08">
      <w:start w:val="1"/>
      <w:numFmt w:val="lowerRoman"/>
      <w:lvlText w:val="%3."/>
      <w:lvlJc w:val="right"/>
      <w:pPr>
        <w:ind w:left="2160" w:hanging="180"/>
      </w:pPr>
    </w:lvl>
    <w:lvl w:ilvl="3" w:tplc="461AB34E">
      <w:start w:val="1"/>
      <w:numFmt w:val="decimal"/>
      <w:lvlText w:val="%4."/>
      <w:lvlJc w:val="left"/>
      <w:pPr>
        <w:ind w:left="2880" w:hanging="360"/>
      </w:pPr>
    </w:lvl>
    <w:lvl w:ilvl="4" w:tplc="6FDCA626">
      <w:start w:val="1"/>
      <w:numFmt w:val="lowerLetter"/>
      <w:lvlText w:val="%5."/>
      <w:lvlJc w:val="left"/>
      <w:pPr>
        <w:ind w:left="3600" w:hanging="360"/>
      </w:pPr>
    </w:lvl>
    <w:lvl w:ilvl="5" w:tplc="79F07AB6">
      <w:start w:val="1"/>
      <w:numFmt w:val="lowerRoman"/>
      <w:lvlText w:val="%6."/>
      <w:lvlJc w:val="right"/>
      <w:pPr>
        <w:ind w:left="4320" w:hanging="180"/>
      </w:pPr>
    </w:lvl>
    <w:lvl w:ilvl="6" w:tplc="3088214E">
      <w:start w:val="1"/>
      <w:numFmt w:val="decimal"/>
      <w:lvlText w:val="%7."/>
      <w:lvlJc w:val="left"/>
      <w:pPr>
        <w:ind w:left="5040" w:hanging="360"/>
      </w:pPr>
    </w:lvl>
    <w:lvl w:ilvl="7" w:tplc="08748396">
      <w:start w:val="1"/>
      <w:numFmt w:val="lowerLetter"/>
      <w:lvlText w:val="%8."/>
      <w:lvlJc w:val="left"/>
      <w:pPr>
        <w:ind w:left="5760" w:hanging="360"/>
      </w:pPr>
    </w:lvl>
    <w:lvl w:ilvl="8" w:tplc="8C643BA2">
      <w:start w:val="1"/>
      <w:numFmt w:val="lowerRoman"/>
      <w:lvlText w:val="%9."/>
      <w:lvlJc w:val="right"/>
      <w:pPr>
        <w:ind w:left="6480" w:hanging="180"/>
      </w:pPr>
    </w:lvl>
  </w:abstractNum>
  <w:abstractNum w:abstractNumId="10" w15:restartNumberingAfterBreak="0">
    <w:nsid w:val="6D88E022"/>
    <w:multiLevelType w:val="hybridMultilevel"/>
    <w:tmpl w:val="0F56A384"/>
    <w:lvl w:ilvl="0" w:tplc="AA7A7D5A">
      <w:start w:val="1"/>
      <w:numFmt w:val="bullet"/>
      <w:lvlText w:val=""/>
      <w:lvlJc w:val="left"/>
      <w:pPr>
        <w:ind w:left="720" w:hanging="360"/>
      </w:pPr>
      <w:rPr>
        <w:rFonts w:ascii="Symbol" w:hAnsi="Symbol" w:hint="default"/>
      </w:rPr>
    </w:lvl>
    <w:lvl w:ilvl="1" w:tplc="57D4EA7E">
      <w:start w:val="1"/>
      <w:numFmt w:val="bullet"/>
      <w:lvlText w:val="o"/>
      <w:lvlJc w:val="left"/>
      <w:pPr>
        <w:ind w:left="1440" w:hanging="360"/>
      </w:pPr>
      <w:rPr>
        <w:rFonts w:ascii="Courier New" w:hAnsi="Courier New" w:hint="default"/>
      </w:rPr>
    </w:lvl>
    <w:lvl w:ilvl="2" w:tplc="7362D120">
      <w:start w:val="1"/>
      <w:numFmt w:val="bullet"/>
      <w:lvlText w:val=""/>
      <w:lvlJc w:val="left"/>
      <w:pPr>
        <w:ind w:left="2160" w:hanging="360"/>
      </w:pPr>
      <w:rPr>
        <w:rFonts w:ascii="Wingdings" w:hAnsi="Wingdings" w:hint="default"/>
      </w:rPr>
    </w:lvl>
    <w:lvl w:ilvl="3" w:tplc="79FE92D0">
      <w:start w:val="1"/>
      <w:numFmt w:val="bullet"/>
      <w:lvlText w:val=""/>
      <w:lvlJc w:val="left"/>
      <w:pPr>
        <w:ind w:left="2880" w:hanging="360"/>
      </w:pPr>
      <w:rPr>
        <w:rFonts w:ascii="Symbol" w:hAnsi="Symbol" w:hint="default"/>
      </w:rPr>
    </w:lvl>
    <w:lvl w:ilvl="4" w:tplc="B2E0F1AE">
      <w:start w:val="1"/>
      <w:numFmt w:val="bullet"/>
      <w:lvlText w:val="o"/>
      <w:lvlJc w:val="left"/>
      <w:pPr>
        <w:ind w:left="3600" w:hanging="360"/>
      </w:pPr>
      <w:rPr>
        <w:rFonts w:ascii="Courier New" w:hAnsi="Courier New" w:hint="default"/>
      </w:rPr>
    </w:lvl>
    <w:lvl w:ilvl="5" w:tplc="689204B2">
      <w:start w:val="1"/>
      <w:numFmt w:val="bullet"/>
      <w:lvlText w:val=""/>
      <w:lvlJc w:val="left"/>
      <w:pPr>
        <w:ind w:left="4320" w:hanging="360"/>
      </w:pPr>
      <w:rPr>
        <w:rFonts w:ascii="Wingdings" w:hAnsi="Wingdings" w:hint="default"/>
      </w:rPr>
    </w:lvl>
    <w:lvl w:ilvl="6" w:tplc="92F66274">
      <w:start w:val="1"/>
      <w:numFmt w:val="bullet"/>
      <w:lvlText w:val=""/>
      <w:lvlJc w:val="left"/>
      <w:pPr>
        <w:ind w:left="5040" w:hanging="360"/>
      </w:pPr>
      <w:rPr>
        <w:rFonts w:ascii="Symbol" w:hAnsi="Symbol" w:hint="default"/>
      </w:rPr>
    </w:lvl>
    <w:lvl w:ilvl="7" w:tplc="5052C874">
      <w:start w:val="1"/>
      <w:numFmt w:val="bullet"/>
      <w:lvlText w:val="o"/>
      <w:lvlJc w:val="left"/>
      <w:pPr>
        <w:ind w:left="5760" w:hanging="360"/>
      </w:pPr>
      <w:rPr>
        <w:rFonts w:ascii="Courier New" w:hAnsi="Courier New" w:hint="default"/>
      </w:rPr>
    </w:lvl>
    <w:lvl w:ilvl="8" w:tplc="C7220C52">
      <w:start w:val="1"/>
      <w:numFmt w:val="bullet"/>
      <w:lvlText w:val=""/>
      <w:lvlJc w:val="left"/>
      <w:pPr>
        <w:ind w:left="6480" w:hanging="360"/>
      </w:pPr>
      <w:rPr>
        <w:rFonts w:ascii="Wingdings" w:hAnsi="Wingdings" w:hint="default"/>
      </w:rPr>
    </w:lvl>
  </w:abstractNum>
  <w:abstractNum w:abstractNumId="11" w15:restartNumberingAfterBreak="0">
    <w:nsid w:val="778C113B"/>
    <w:multiLevelType w:val="hybridMultilevel"/>
    <w:tmpl w:val="5DBC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DE8AA"/>
    <w:multiLevelType w:val="hybridMultilevel"/>
    <w:tmpl w:val="02CEDED4"/>
    <w:lvl w:ilvl="0" w:tplc="F640B362">
      <w:start w:val="1"/>
      <w:numFmt w:val="decimal"/>
      <w:lvlText w:val="%1."/>
      <w:lvlJc w:val="left"/>
      <w:pPr>
        <w:ind w:left="1080" w:hanging="360"/>
      </w:pPr>
    </w:lvl>
    <w:lvl w:ilvl="1" w:tplc="2A38FEE0">
      <w:start w:val="1"/>
      <w:numFmt w:val="lowerLetter"/>
      <w:lvlText w:val="%2."/>
      <w:lvlJc w:val="left"/>
      <w:pPr>
        <w:ind w:left="1800" w:hanging="360"/>
      </w:pPr>
    </w:lvl>
    <w:lvl w:ilvl="2" w:tplc="61F433C6">
      <w:start w:val="1"/>
      <w:numFmt w:val="lowerRoman"/>
      <w:lvlText w:val="%3."/>
      <w:lvlJc w:val="right"/>
      <w:pPr>
        <w:ind w:left="2520" w:hanging="180"/>
      </w:pPr>
    </w:lvl>
    <w:lvl w:ilvl="3" w:tplc="A9E064DA">
      <w:start w:val="1"/>
      <w:numFmt w:val="decimal"/>
      <w:lvlText w:val="%4."/>
      <w:lvlJc w:val="left"/>
      <w:pPr>
        <w:ind w:left="3240" w:hanging="360"/>
      </w:pPr>
    </w:lvl>
    <w:lvl w:ilvl="4" w:tplc="9200B2CE">
      <w:start w:val="1"/>
      <w:numFmt w:val="lowerLetter"/>
      <w:lvlText w:val="%5."/>
      <w:lvlJc w:val="left"/>
      <w:pPr>
        <w:ind w:left="3960" w:hanging="360"/>
      </w:pPr>
    </w:lvl>
    <w:lvl w:ilvl="5" w:tplc="F83E1FAE">
      <w:start w:val="1"/>
      <w:numFmt w:val="lowerRoman"/>
      <w:lvlText w:val="%6."/>
      <w:lvlJc w:val="right"/>
      <w:pPr>
        <w:ind w:left="4680" w:hanging="180"/>
      </w:pPr>
    </w:lvl>
    <w:lvl w:ilvl="6" w:tplc="B482960A">
      <w:start w:val="1"/>
      <w:numFmt w:val="decimal"/>
      <w:lvlText w:val="%7."/>
      <w:lvlJc w:val="left"/>
      <w:pPr>
        <w:ind w:left="5400" w:hanging="360"/>
      </w:pPr>
    </w:lvl>
    <w:lvl w:ilvl="7" w:tplc="917000B8">
      <w:start w:val="1"/>
      <w:numFmt w:val="lowerLetter"/>
      <w:lvlText w:val="%8."/>
      <w:lvlJc w:val="left"/>
      <w:pPr>
        <w:ind w:left="6120" w:hanging="360"/>
      </w:pPr>
    </w:lvl>
    <w:lvl w:ilvl="8" w:tplc="F814B76A">
      <w:start w:val="1"/>
      <w:numFmt w:val="lowerRoman"/>
      <w:lvlText w:val="%9."/>
      <w:lvlJc w:val="right"/>
      <w:pPr>
        <w:ind w:left="6840" w:hanging="180"/>
      </w:pPr>
    </w:lvl>
  </w:abstractNum>
  <w:num w:numId="1" w16cid:durableId="1347947880">
    <w:abstractNumId w:val="12"/>
  </w:num>
  <w:num w:numId="2" w16cid:durableId="1444350668">
    <w:abstractNumId w:val="9"/>
  </w:num>
  <w:num w:numId="3" w16cid:durableId="1621647724">
    <w:abstractNumId w:val="1"/>
  </w:num>
  <w:num w:numId="4" w16cid:durableId="1461344056">
    <w:abstractNumId w:val="10"/>
  </w:num>
  <w:num w:numId="5" w16cid:durableId="1939213647">
    <w:abstractNumId w:val="0"/>
  </w:num>
  <w:num w:numId="6" w16cid:durableId="940648838">
    <w:abstractNumId w:val="2"/>
  </w:num>
  <w:num w:numId="7" w16cid:durableId="145901125">
    <w:abstractNumId w:val="3"/>
  </w:num>
  <w:num w:numId="8" w16cid:durableId="606154420">
    <w:abstractNumId w:val="11"/>
  </w:num>
  <w:num w:numId="9" w16cid:durableId="1192575071">
    <w:abstractNumId w:val="7"/>
  </w:num>
  <w:num w:numId="10" w16cid:durableId="468741105">
    <w:abstractNumId w:val="5"/>
  </w:num>
  <w:num w:numId="11" w16cid:durableId="1132868973">
    <w:abstractNumId w:val="6"/>
  </w:num>
  <w:num w:numId="12" w16cid:durableId="895625732">
    <w:abstractNumId w:val="4"/>
  </w:num>
  <w:num w:numId="13" w16cid:durableId="1685133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88"/>
    <w:rsid w:val="0000012E"/>
    <w:rsid w:val="000003E7"/>
    <w:rsid w:val="0000407B"/>
    <w:rsid w:val="0000470A"/>
    <w:rsid w:val="00005E35"/>
    <w:rsid w:val="00005E90"/>
    <w:rsid w:val="0000748E"/>
    <w:rsid w:val="00010248"/>
    <w:rsid w:val="00011D74"/>
    <w:rsid w:val="0001252D"/>
    <w:rsid w:val="00015E46"/>
    <w:rsid w:val="000160F0"/>
    <w:rsid w:val="00016977"/>
    <w:rsid w:val="00021488"/>
    <w:rsid w:val="00026D83"/>
    <w:rsid w:val="00030777"/>
    <w:rsid w:val="000317AA"/>
    <w:rsid w:val="000328E8"/>
    <w:rsid w:val="00032EB4"/>
    <w:rsid w:val="0003520C"/>
    <w:rsid w:val="0003591D"/>
    <w:rsid w:val="0003659A"/>
    <w:rsid w:val="00036F81"/>
    <w:rsid w:val="00037118"/>
    <w:rsid w:val="0004225C"/>
    <w:rsid w:val="00043789"/>
    <w:rsid w:val="00045935"/>
    <w:rsid w:val="00045D76"/>
    <w:rsid w:val="00046F29"/>
    <w:rsid w:val="0005192E"/>
    <w:rsid w:val="00051CAC"/>
    <w:rsid w:val="00053155"/>
    <w:rsid w:val="00062D8B"/>
    <w:rsid w:val="00064D37"/>
    <w:rsid w:val="00066B6D"/>
    <w:rsid w:val="00071869"/>
    <w:rsid w:val="000731C2"/>
    <w:rsid w:val="00077331"/>
    <w:rsid w:val="00080DA8"/>
    <w:rsid w:val="000823AA"/>
    <w:rsid w:val="000833C3"/>
    <w:rsid w:val="00086789"/>
    <w:rsid w:val="00087103"/>
    <w:rsid w:val="00091C55"/>
    <w:rsid w:val="0009334E"/>
    <w:rsid w:val="00093BF6"/>
    <w:rsid w:val="00093E8F"/>
    <w:rsid w:val="00097A2E"/>
    <w:rsid w:val="000A12EE"/>
    <w:rsid w:val="000A1AA7"/>
    <w:rsid w:val="000B0AF7"/>
    <w:rsid w:val="000B0FB4"/>
    <w:rsid w:val="000B2FD6"/>
    <w:rsid w:val="000B423B"/>
    <w:rsid w:val="000B60DA"/>
    <w:rsid w:val="000B64D1"/>
    <w:rsid w:val="000C0180"/>
    <w:rsid w:val="000C03BC"/>
    <w:rsid w:val="000C5AAE"/>
    <w:rsid w:val="000C6727"/>
    <w:rsid w:val="000D0B56"/>
    <w:rsid w:val="000D0DD1"/>
    <w:rsid w:val="000D2993"/>
    <w:rsid w:val="000D5BD1"/>
    <w:rsid w:val="000D7B0C"/>
    <w:rsid w:val="000E7909"/>
    <w:rsid w:val="000F016D"/>
    <w:rsid w:val="000F0CE1"/>
    <w:rsid w:val="000F43E0"/>
    <w:rsid w:val="000F6EDC"/>
    <w:rsid w:val="001016AC"/>
    <w:rsid w:val="00101AAE"/>
    <w:rsid w:val="0010311B"/>
    <w:rsid w:val="0010331A"/>
    <w:rsid w:val="00106976"/>
    <w:rsid w:val="00106B64"/>
    <w:rsid w:val="00112556"/>
    <w:rsid w:val="00112E1E"/>
    <w:rsid w:val="00112ED4"/>
    <w:rsid w:val="00115FCD"/>
    <w:rsid w:val="00122566"/>
    <w:rsid w:val="00122CB0"/>
    <w:rsid w:val="00131B07"/>
    <w:rsid w:val="00133C42"/>
    <w:rsid w:val="001366F3"/>
    <w:rsid w:val="00137700"/>
    <w:rsid w:val="0014264D"/>
    <w:rsid w:val="00144658"/>
    <w:rsid w:val="00145670"/>
    <w:rsid w:val="0014772E"/>
    <w:rsid w:val="00151061"/>
    <w:rsid w:val="00151522"/>
    <w:rsid w:val="0015191B"/>
    <w:rsid w:val="00152F09"/>
    <w:rsid w:val="00154555"/>
    <w:rsid w:val="00157BB6"/>
    <w:rsid w:val="0016488D"/>
    <w:rsid w:val="00171884"/>
    <w:rsid w:val="001745CA"/>
    <w:rsid w:val="00174D4E"/>
    <w:rsid w:val="00175769"/>
    <w:rsid w:val="00180FE4"/>
    <w:rsid w:val="00182801"/>
    <w:rsid w:val="00184096"/>
    <w:rsid w:val="00190355"/>
    <w:rsid w:val="00190DF0"/>
    <w:rsid w:val="00191161"/>
    <w:rsid w:val="001930EF"/>
    <w:rsid w:val="00193DAB"/>
    <w:rsid w:val="0019636B"/>
    <w:rsid w:val="00196A60"/>
    <w:rsid w:val="001978A0"/>
    <w:rsid w:val="001A4671"/>
    <w:rsid w:val="001A5E77"/>
    <w:rsid w:val="001A794C"/>
    <w:rsid w:val="001B69F4"/>
    <w:rsid w:val="001B6C96"/>
    <w:rsid w:val="001B7E00"/>
    <w:rsid w:val="001C26F8"/>
    <w:rsid w:val="001C38F8"/>
    <w:rsid w:val="001C5F3A"/>
    <w:rsid w:val="001D239B"/>
    <w:rsid w:val="001D2C9C"/>
    <w:rsid w:val="001D7A88"/>
    <w:rsid w:val="001D7F95"/>
    <w:rsid w:val="001E0525"/>
    <w:rsid w:val="001E233E"/>
    <w:rsid w:val="001E57F6"/>
    <w:rsid w:val="001E6221"/>
    <w:rsid w:val="001E7C4C"/>
    <w:rsid w:val="001F1E89"/>
    <w:rsid w:val="001F3029"/>
    <w:rsid w:val="001F694D"/>
    <w:rsid w:val="001F7F73"/>
    <w:rsid w:val="00201BEF"/>
    <w:rsid w:val="00203B02"/>
    <w:rsid w:val="002104A0"/>
    <w:rsid w:val="00210DE0"/>
    <w:rsid w:val="00210EAD"/>
    <w:rsid w:val="0021248A"/>
    <w:rsid w:val="002165D7"/>
    <w:rsid w:val="00216747"/>
    <w:rsid w:val="00217DB1"/>
    <w:rsid w:val="00220061"/>
    <w:rsid w:val="00220BD6"/>
    <w:rsid w:val="00221FDA"/>
    <w:rsid w:val="002267CA"/>
    <w:rsid w:val="002331F3"/>
    <w:rsid w:val="00233962"/>
    <w:rsid w:val="00233A1C"/>
    <w:rsid w:val="00237E46"/>
    <w:rsid w:val="00241171"/>
    <w:rsid w:val="00242FE5"/>
    <w:rsid w:val="002445ED"/>
    <w:rsid w:val="002453D2"/>
    <w:rsid w:val="00245FCD"/>
    <w:rsid w:val="002506C6"/>
    <w:rsid w:val="00261CDF"/>
    <w:rsid w:val="00261D22"/>
    <w:rsid w:val="002657EE"/>
    <w:rsid w:val="00266CFF"/>
    <w:rsid w:val="00274E73"/>
    <w:rsid w:val="002879B4"/>
    <w:rsid w:val="00290A0D"/>
    <w:rsid w:val="002A1775"/>
    <w:rsid w:val="002A4ECD"/>
    <w:rsid w:val="002A66C2"/>
    <w:rsid w:val="002B1D2C"/>
    <w:rsid w:val="002B29D7"/>
    <w:rsid w:val="002B383B"/>
    <w:rsid w:val="002B41F7"/>
    <w:rsid w:val="002B4B79"/>
    <w:rsid w:val="002B6E62"/>
    <w:rsid w:val="002C1FB0"/>
    <w:rsid w:val="002C3332"/>
    <w:rsid w:val="002D09A3"/>
    <w:rsid w:val="002D2632"/>
    <w:rsid w:val="002D2709"/>
    <w:rsid w:val="002D3518"/>
    <w:rsid w:val="002D7243"/>
    <w:rsid w:val="002E13D8"/>
    <w:rsid w:val="002E3422"/>
    <w:rsid w:val="002E6A8A"/>
    <w:rsid w:val="002E6D0B"/>
    <w:rsid w:val="002F2DCB"/>
    <w:rsid w:val="002F31CA"/>
    <w:rsid w:val="002F3830"/>
    <w:rsid w:val="002F3F2D"/>
    <w:rsid w:val="003005E4"/>
    <w:rsid w:val="00300675"/>
    <w:rsid w:val="00301378"/>
    <w:rsid w:val="0030477C"/>
    <w:rsid w:val="003056F8"/>
    <w:rsid w:val="00311100"/>
    <w:rsid w:val="00312B24"/>
    <w:rsid w:val="00316CAA"/>
    <w:rsid w:val="0031760C"/>
    <w:rsid w:val="00320E0A"/>
    <w:rsid w:val="00323344"/>
    <w:rsid w:val="00323FDA"/>
    <w:rsid w:val="0032586D"/>
    <w:rsid w:val="003307A3"/>
    <w:rsid w:val="00330811"/>
    <w:rsid w:val="0033289A"/>
    <w:rsid w:val="00332CB6"/>
    <w:rsid w:val="00333B11"/>
    <w:rsid w:val="00335655"/>
    <w:rsid w:val="00335B40"/>
    <w:rsid w:val="0034319C"/>
    <w:rsid w:val="00343C36"/>
    <w:rsid w:val="00350A98"/>
    <w:rsid w:val="00353CC8"/>
    <w:rsid w:val="00355812"/>
    <w:rsid w:val="003647EB"/>
    <w:rsid w:val="003661E5"/>
    <w:rsid w:val="00372EDB"/>
    <w:rsid w:val="003752A2"/>
    <w:rsid w:val="003759A8"/>
    <w:rsid w:val="00375A5E"/>
    <w:rsid w:val="00376AFD"/>
    <w:rsid w:val="00380070"/>
    <w:rsid w:val="00380EDB"/>
    <w:rsid w:val="003835D1"/>
    <w:rsid w:val="00384E70"/>
    <w:rsid w:val="00384FC1"/>
    <w:rsid w:val="0038579C"/>
    <w:rsid w:val="00385875"/>
    <w:rsid w:val="0038719A"/>
    <w:rsid w:val="00390B17"/>
    <w:rsid w:val="00391F0A"/>
    <w:rsid w:val="00391F19"/>
    <w:rsid w:val="003A0C68"/>
    <w:rsid w:val="003A132E"/>
    <w:rsid w:val="003A1C9D"/>
    <w:rsid w:val="003A3A3E"/>
    <w:rsid w:val="003B1C59"/>
    <w:rsid w:val="003C019F"/>
    <w:rsid w:val="003C5BF8"/>
    <w:rsid w:val="003C6672"/>
    <w:rsid w:val="003C6CF2"/>
    <w:rsid w:val="003D5980"/>
    <w:rsid w:val="003D7F5A"/>
    <w:rsid w:val="003E0EF8"/>
    <w:rsid w:val="003E17F0"/>
    <w:rsid w:val="003E1F1A"/>
    <w:rsid w:val="003E1F94"/>
    <w:rsid w:val="003E257F"/>
    <w:rsid w:val="003E5092"/>
    <w:rsid w:val="003E6854"/>
    <w:rsid w:val="003E6A27"/>
    <w:rsid w:val="003E6A9F"/>
    <w:rsid w:val="003F1AD9"/>
    <w:rsid w:val="003F2B4D"/>
    <w:rsid w:val="003F6BC7"/>
    <w:rsid w:val="00403AA7"/>
    <w:rsid w:val="004061BD"/>
    <w:rsid w:val="004133DD"/>
    <w:rsid w:val="004136C1"/>
    <w:rsid w:val="0041381D"/>
    <w:rsid w:val="00413BD9"/>
    <w:rsid w:val="00414B15"/>
    <w:rsid w:val="004151B8"/>
    <w:rsid w:val="00416B0A"/>
    <w:rsid w:val="00417A74"/>
    <w:rsid w:val="00417CE4"/>
    <w:rsid w:val="00424D96"/>
    <w:rsid w:val="00427D16"/>
    <w:rsid w:val="00431A7E"/>
    <w:rsid w:val="004374C0"/>
    <w:rsid w:val="004433A6"/>
    <w:rsid w:val="0044524E"/>
    <w:rsid w:val="004463B7"/>
    <w:rsid w:val="00450443"/>
    <w:rsid w:val="00450644"/>
    <w:rsid w:val="004526AB"/>
    <w:rsid w:val="004544A5"/>
    <w:rsid w:val="0045589C"/>
    <w:rsid w:val="00460C2D"/>
    <w:rsid w:val="00460D9E"/>
    <w:rsid w:val="00463384"/>
    <w:rsid w:val="004644E7"/>
    <w:rsid w:val="00465CF8"/>
    <w:rsid w:val="004661BB"/>
    <w:rsid w:val="004702DF"/>
    <w:rsid w:val="00476CEC"/>
    <w:rsid w:val="004778E2"/>
    <w:rsid w:val="0048076E"/>
    <w:rsid w:val="00482736"/>
    <w:rsid w:val="00482F90"/>
    <w:rsid w:val="00483028"/>
    <w:rsid w:val="00483C82"/>
    <w:rsid w:val="00486A9B"/>
    <w:rsid w:val="0049017F"/>
    <w:rsid w:val="00491759"/>
    <w:rsid w:val="00491C66"/>
    <w:rsid w:val="004A1198"/>
    <w:rsid w:val="004A4D90"/>
    <w:rsid w:val="004A7B1E"/>
    <w:rsid w:val="004B194C"/>
    <w:rsid w:val="004B1F48"/>
    <w:rsid w:val="004B3AD0"/>
    <w:rsid w:val="004B5202"/>
    <w:rsid w:val="004B5944"/>
    <w:rsid w:val="004B66D3"/>
    <w:rsid w:val="004C3FEF"/>
    <w:rsid w:val="004C6908"/>
    <w:rsid w:val="004C7957"/>
    <w:rsid w:val="004D12E3"/>
    <w:rsid w:val="004D297F"/>
    <w:rsid w:val="004D354D"/>
    <w:rsid w:val="004D6852"/>
    <w:rsid w:val="004D7463"/>
    <w:rsid w:val="004E5D08"/>
    <w:rsid w:val="004F119A"/>
    <w:rsid w:val="004F145C"/>
    <w:rsid w:val="004F3CED"/>
    <w:rsid w:val="004F48A7"/>
    <w:rsid w:val="004F661C"/>
    <w:rsid w:val="004F78F5"/>
    <w:rsid w:val="004F7A0E"/>
    <w:rsid w:val="005058E0"/>
    <w:rsid w:val="00506FD3"/>
    <w:rsid w:val="00507D76"/>
    <w:rsid w:val="00510CCE"/>
    <w:rsid w:val="00511D34"/>
    <w:rsid w:val="005141FF"/>
    <w:rsid w:val="0052006E"/>
    <w:rsid w:val="0052131F"/>
    <w:rsid w:val="00521436"/>
    <w:rsid w:val="00524C8E"/>
    <w:rsid w:val="00525928"/>
    <w:rsid w:val="005259DA"/>
    <w:rsid w:val="00526A1D"/>
    <w:rsid w:val="005432C7"/>
    <w:rsid w:val="005447D7"/>
    <w:rsid w:val="005452FF"/>
    <w:rsid w:val="0054548A"/>
    <w:rsid w:val="005459FC"/>
    <w:rsid w:val="00554344"/>
    <w:rsid w:val="005573CA"/>
    <w:rsid w:val="0056082D"/>
    <w:rsid w:val="005628EA"/>
    <w:rsid w:val="005659FD"/>
    <w:rsid w:val="005678E0"/>
    <w:rsid w:val="00576038"/>
    <w:rsid w:val="00576384"/>
    <w:rsid w:val="005866E5"/>
    <w:rsid w:val="0058740A"/>
    <w:rsid w:val="0058785B"/>
    <w:rsid w:val="005943FE"/>
    <w:rsid w:val="0059476D"/>
    <w:rsid w:val="00595701"/>
    <w:rsid w:val="005962AE"/>
    <w:rsid w:val="00596A4D"/>
    <w:rsid w:val="00596BFD"/>
    <w:rsid w:val="005A1895"/>
    <w:rsid w:val="005A3142"/>
    <w:rsid w:val="005A7973"/>
    <w:rsid w:val="005B232D"/>
    <w:rsid w:val="005B7FF4"/>
    <w:rsid w:val="005C1099"/>
    <w:rsid w:val="005C345F"/>
    <w:rsid w:val="005C41A0"/>
    <w:rsid w:val="005C6032"/>
    <w:rsid w:val="005C6259"/>
    <w:rsid w:val="005D2525"/>
    <w:rsid w:val="005D2F6E"/>
    <w:rsid w:val="005D5943"/>
    <w:rsid w:val="005E0415"/>
    <w:rsid w:val="005E35AB"/>
    <w:rsid w:val="005E5416"/>
    <w:rsid w:val="005E5B92"/>
    <w:rsid w:val="005E600B"/>
    <w:rsid w:val="005E6355"/>
    <w:rsid w:val="005F354D"/>
    <w:rsid w:val="0060151C"/>
    <w:rsid w:val="00602FB9"/>
    <w:rsid w:val="0060352B"/>
    <w:rsid w:val="00603854"/>
    <w:rsid w:val="00607C17"/>
    <w:rsid w:val="00610C23"/>
    <w:rsid w:val="00613AF0"/>
    <w:rsid w:val="0061543B"/>
    <w:rsid w:val="00616080"/>
    <w:rsid w:val="00620C2D"/>
    <w:rsid w:val="00622516"/>
    <w:rsid w:val="00622FF5"/>
    <w:rsid w:val="0062305D"/>
    <w:rsid w:val="00630407"/>
    <w:rsid w:val="0064287D"/>
    <w:rsid w:val="00645105"/>
    <w:rsid w:val="006451A5"/>
    <w:rsid w:val="00645DD7"/>
    <w:rsid w:val="00646128"/>
    <w:rsid w:val="00646667"/>
    <w:rsid w:val="00650609"/>
    <w:rsid w:val="00653A2A"/>
    <w:rsid w:val="006556D3"/>
    <w:rsid w:val="00656C1D"/>
    <w:rsid w:val="00656F84"/>
    <w:rsid w:val="006639E0"/>
    <w:rsid w:val="00663D01"/>
    <w:rsid w:val="00664AE5"/>
    <w:rsid w:val="00664FFE"/>
    <w:rsid w:val="00666FE5"/>
    <w:rsid w:val="00675CB9"/>
    <w:rsid w:val="00677C13"/>
    <w:rsid w:val="006808B2"/>
    <w:rsid w:val="006825C6"/>
    <w:rsid w:val="00683AD2"/>
    <w:rsid w:val="00687A0F"/>
    <w:rsid w:val="00693D03"/>
    <w:rsid w:val="006963E3"/>
    <w:rsid w:val="00696BE5"/>
    <w:rsid w:val="006A2A63"/>
    <w:rsid w:val="006A3A6D"/>
    <w:rsid w:val="006A6C50"/>
    <w:rsid w:val="006B4A71"/>
    <w:rsid w:val="006B6724"/>
    <w:rsid w:val="006C32E9"/>
    <w:rsid w:val="006C33F8"/>
    <w:rsid w:val="006C4194"/>
    <w:rsid w:val="006D2DEB"/>
    <w:rsid w:val="006D37AD"/>
    <w:rsid w:val="006D5B12"/>
    <w:rsid w:val="006D684F"/>
    <w:rsid w:val="006E17E2"/>
    <w:rsid w:val="006E7019"/>
    <w:rsid w:val="006F01DF"/>
    <w:rsid w:val="006F3DFA"/>
    <w:rsid w:val="006F5B8C"/>
    <w:rsid w:val="006F6B88"/>
    <w:rsid w:val="0070026C"/>
    <w:rsid w:val="00701B87"/>
    <w:rsid w:val="00703717"/>
    <w:rsid w:val="0070489D"/>
    <w:rsid w:val="007067AB"/>
    <w:rsid w:val="00706AAD"/>
    <w:rsid w:val="00706DBE"/>
    <w:rsid w:val="00707533"/>
    <w:rsid w:val="00707594"/>
    <w:rsid w:val="0071326F"/>
    <w:rsid w:val="00713F8D"/>
    <w:rsid w:val="00714A50"/>
    <w:rsid w:val="007168B3"/>
    <w:rsid w:val="00716A8E"/>
    <w:rsid w:val="007237E7"/>
    <w:rsid w:val="00725342"/>
    <w:rsid w:val="007268BE"/>
    <w:rsid w:val="00727118"/>
    <w:rsid w:val="00731A5A"/>
    <w:rsid w:val="007416F8"/>
    <w:rsid w:val="00746290"/>
    <w:rsid w:val="00753D26"/>
    <w:rsid w:val="00757E05"/>
    <w:rsid w:val="0076452F"/>
    <w:rsid w:val="00764C3A"/>
    <w:rsid w:val="00765F5D"/>
    <w:rsid w:val="00767966"/>
    <w:rsid w:val="007740AB"/>
    <w:rsid w:val="007806B7"/>
    <w:rsid w:val="0078534D"/>
    <w:rsid w:val="00787538"/>
    <w:rsid w:val="00791D11"/>
    <w:rsid w:val="007951A2"/>
    <w:rsid w:val="007A4D18"/>
    <w:rsid w:val="007B1797"/>
    <w:rsid w:val="007B2690"/>
    <w:rsid w:val="007B4549"/>
    <w:rsid w:val="007B64B0"/>
    <w:rsid w:val="007B69D1"/>
    <w:rsid w:val="007C065D"/>
    <w:rsid w:val="007C0AAE"/>
    <w:rsid w:val="007C1E52"/>
    <w:rsid w:val="007C1F61"/>
    <w:rsid w:val="007D1270"/>
    <w:rsid w:val="007D1E69"/>
    <w:rsid w:val="007D2144"/>
    <w:rsid w:val="007D3EE9"/>
    <w:rsid w:val="007F23B7"/>
    <w:rsid w:val="007F35D8"/>
    <w:rsid w:val="007F487B"/>
    <w:rsid w:val="0080386B"/>
    <w:rsid w:val="00803B58"/>
    <w:rsid w:val="0081053D"/>
    <w:rsid w:val="00810BCF"/>
    <w:rsid w:val="0081522C"/>
    <w:rsid w:val="008152FC"/>
    <w:rsid w:val="0082218C"/>
    <w:rsid w:val="00822B4B"/>
    <w:rsid w:val="00825C13"/>
    <w:rsid w:val="00826511"/>
    <w:rsid w:val="00831AE4"/>
    <w:rsid w:val="00834AE2"/>
    <w:rsid w:val="00842664"/>
    <w:rsid w:val="00845499"/>
    <w:rsid w:val="0084696F"/>
    <w:rsid w:val="00846A64"/>
    <w:rsid w:val="008517B8"/>
    <w:rsid w:val="008534E8"/>
    <w:rsid w:val="008565C5"/>
    <w:rsid w:val="008577A2"/>
    <w:rsid w:val="00862EAE"/>
    <w:rsid w:val="0086536E"/>
    <w:rsid w:val="00865397"/>
    <w:rsid w:val="0087497F"/>
    <w:rsid w:val="00883917"/>
    <w:rsid w:val="00885BFF"/>
    <w:rsid w:val="00886C6A"/>
    <w:rsid w:val="00886DB8"/>
    <w:rsid w:val="0088776E"/>
    <w:rsid w:val="00890289"/>
    <w:rsid w:val="00890F59"/>
    <w:rsid w:val="008918EC"/>
    <w:rsid w:val="00894834"/>
    <w:rsid w:val="00896C73"/>
    <w:rsid w:val="008A04DD"/>
    <w:rsid w:val="008A07FC"/>
    <w:rsid w:val="008A0A31"/>
    <w:rsid w:val="008A2FC8"/>
    <w:rsid w:val="008A7742"/>
    <w:rsid w:val="008B2AD0"/>
    <w:rsid w:val="008B5903"/>
    <w:rsid w:val="008B708B"/>
    <w:rsid w:val="008C0219"/>
    <w:rsid w:val="008C029A"/>
    <w:rsid w:val="008C08F9"/>
    <w:rsid w:val="008C2952"/>
    <w:rsid w:val="008C2ED2"/>
    <w:rsid w:val="008C2EF9"/>
    <w:rsid w:val="008C3430"/>
    <w:rsid w:val="008C4DAB"/>
    <w:rsid w:val="008C783C"/>
    <w:rsid w:val="008D0158"/>
    <w:rsid w:val="008D2597"/>
    <w:rsid w:val="008D3F4B"/>
    <w:rsid w:val="008D6CCD"/>
    <w:rsid w:val="008D6F6E"/>
    <w:rsid w:val="008D7407"/>
    <w:rsid w:val="008E0057"/>
    <w:rsid w:val="008E5488"/>
    <w:rsid w:val="008E693A"/>
    <w:rsid w:val="008E7110"/>
    <w:rsid w:val="008F1993"/>
    <w:rsid w:val="008F4BC6"/>
    <w:rsid w:val="008F5495"/>
    <w:rsid w:val="008F5EED"/>
    <w:rsid w:val="00913DCF"/>
    <w:rsid w:val="00916FD1"/>
    <w:rsid w:val="00917701"/>
    <w:rsid w:val="00924181"/>
    <w:rsid w:val="009246D5"/>
    <w:rsid w:val="00937C8E"/>
    <w:rsid w:val="00942F59"/>
    <w:rsid w:val="00943C44"/>
    <w:rsid w:val="009464D5"/>
    <w:rsid w:val="00952D4E"/>
    <w:rsid w:val="009542A1"/>
    <w:rsid w:val="009600B9"/>
    <w:rsid w:val="009607EE"/>
    <w:rsid w:val="0096133E"/>
    <w:rsid w:val="00961590"/>
    <w:rsid w:val="00963FE2"/>
    <w:rsid w:val="009663A0"/>
    <w:rsid w:val="00967FEC"/>
    <w:rsid w:val="00971C63"/>
    <w:rsid w:val="009777FD"/>
    <w:rsid w:val="00981404"/>
    <w:rsid w:val="009821D0"/>
    <w:rsid w:val="0098379F"/>
    <w:rsid w:val="00983B1B"/>
    <w:rsid w:val="009865B2"/>
    <w:rsid w:val="00987DEE"/>
    <w:rsid w:val="00992688"/>
    <w:rsid w:val="00994A9B"/>
    <w:rsid w:val="00995881"/>
    <w:rsid w:val="00995991"/>
    <w:rsid w:val="009A2BF7"/>
    <w:rsid w:val="009A451E"/>
    <w:rsid w:val="009A52C1"/>
    <w:rsid w:val="009A7A20"/>
    <w:rsid w:val="009A7E52"/>
    <w:rsid w:val="009B195F"/>
    <w:rsid w:val="009B52BE"/>
    <w:rsid w:val="009B5832"/>
    <w:rsid w:val="009B7EF0"/>
    <w:rsid w:val="009C0E7F"/>
    <w:rsid w:val="009C1730"/>
    <w:rsid w:val="009C238B"/>
    <w:rsid w:val="009C50E4"/>
    <w:rsid w:val="009D10A1"/>
    <w:rsid w:val="009D1429"/>
    <w:rsid w:val="009D1EE9"/>
    <w:rsid w:val="009D3B3D"/>
    <w:rsid w:val="009D4C46"/>
    <w:rsid w:val="009D5EA4"/>
    <w:rsid w:val="009D63B8"/>
    <w:rsid w:val="009D7983"/>
    <w:rsid w:val="009E0144"/>
    <w:rsid w:val="009E2F0F"/>
    <w:rsid w:val="009E595E"/>
    <w:rsid w:val="009E6CCF"/>
    <w:rsid w:val="009F0E74"/>
    <w:rsid w:val="009F1E48"/>
    <w:rsid w:val="009F2414"/>
    <w:rsid w:val="009F3A15"/>
    <w:rsid w:val="00A00E56"/>
    <w:rsid w:val="00A114E3"/>
    <w:rsid w:val="00A1543A"/>
    <w:rsid w:val="00A17208"/>
    <w:rsid w:val="00A17E21"/>
    <w:rsid w:val="00A20B57"/>
    <w:rsid w:val="00A20F14"/>
    <w:rsid w:val="00A21E5D"/>
    <w:rsid w:val="00A232A0"/>
    <w:rsid w:val="00A3156F"/>
    <w:rsid w:val="00A31829"/>
    <w:rsid w:val="00A31840"/>
    <w:rsid w:val="00A3410B"/>
    <w:rsid w:val="00A3555A"/>
    <w:rsid w:val="00A421BC"/>
    <w:rsid w:val="00A427C0"/>
    <w:rsid w:val="00A45158"/>
    <w:rsid w:val="00A51848"/>
    <w:rsid w:val="00A52AA8"/>
    <w:rsid w:val="00A61534"/>
    <w:rsid w:val="00A61FA2"/>
    <w:rsid w:val="00A62A0C"/>
    <w:rsid w:val="00A640AD"/>
    <w:rsid w:val="00A66B65"/>
    <w:rsid w:val="00A66CEF"/>
    <w:rsid w:val="00A67A4B"/>
    <w:rsid w:val="00A70885"/>
    <w:rsid w:val="00A812B4"/>
    <w:rsid w:val="00A81881"/>
    <w:rsid w:val="00A819BB"/>
    <w:rsid w:val="00A8224F"/>
    <w:rsid w:val="00A83DE8"/>
    <w:rsid w:val="00A84F35"/>
    <w:rsid w:val="00A87E86"/>
    <w:rsid w:val="00A91222"/>
    <w:rsid w:val="00A916E0"/>
    <w:rsid w:val="00A918F6"/>
    <w:rsid w:val="00A91C2E"/>
    <w:rsid w:val="00A93A94"/>
    <w:rsid w:val="00A9622B"/>
    <w:rsid w:val="00A96383"/>
    <w:rsid w:val="00A965DC"/>
    <w:rsid w:val="00A9752E"/>
    <w:rsid w:val="00AA04AC"/>
    <w:rsid w:val="00AA1C88"/>
    <w:rsid w:val="00AA3DA4"/>
    <w:rsid w:val="00AB07D7"/>
    <w:rsid w:val="00AB59BD"/>
    <w:rsid w:val="00AB75E7"/>
    <w:rsid w:val="00AB7860"/>
    <w:rsid w:val="00AC1799"/>
    <w:rsid w:val="00AC18AF"/>
    <w:rsid w:val="00AD19A4"/>
    <w:rsid w:val="00AD20A7"/>
    <w:rsid w:val="00AE1FB9"/>
    <w:rsid w:val="00AE2958"/>
    <w:rsid w:val="00AE3540"/>
    <w:rsid w:val="00AE6573"/>
    <w:rsid w:val="00AF05C5"/>
    <w:rsid w:val="00B01139"/>
    <w:rsid w:val="00B038F6"/>
    <w:rsid w:val="00B0511C"/>
    <w:rsid w:val="00B05DAB"/>
    <w:rsid w:val="00B0689C"/>
    <w:rsid w:val="00B10AF4"/>
    <w:rsid w:val="00B11E86"/>
    <w:rsid w:val="00B12F2C"/>
    <w:rsid w:val="00B159CC"/>
    <w:rsid w:val="00B15C20"/>
    <w:rsid w:val="00B17F99"/>
    <w:rsid w:val="00B2023E"/>
    <w:rsid w:val="00B20C82"/>
    <w:rsid w:val="00B20F6A"/>
    <w:rsid w:val="00B2673F"/>
    <w:rsid w:val="00B32DEA"/>
    <w:rsid w:val="00B330E3"/>
    <w:rsid w:val="00B408BB"/>
    <w:rsid w:val="00B40E8C"/>
    <w:rsid w:val="00B420A3"/>
    <w:rsid w:val="00B4689A"/>
    <w:rsid w:val="00B503BD"/>
    <w:rsid w:val="00B503DD"/>
    <w:rsid w:val="00B50D1F"/>
    <w:rsid w:val="00B54EB6"/>
    <w:rsid w:val="00B60B44"/>
    <w:rsid w:val="00B6218C"/>
    <w:rsid w:val="00B6744F"/>
    <w:rsid w:val="00B70334"/>
    <w:rsid w:val="00B75CD8"/>
    <w:rsid w:val="00B76E78"/>
    <w:rsid w:val="00B7764B"/>
    <w:rsid w:val="00B776F5"/>
    <w:rsid w:val="00B77EA2"/>
    <w:rsid w:val="00B80A2F"/>
    <w:rsid w:val="00B8210F"/>
    <w:rsid w:val="00B85041"/>
    <w:rsid w:val="00B872CB"/>
    <w:rsid w:val="00B87C96"/>
    <w:rsid w:val="00B92E51"/>
    <w:rsid w:val="00B947BA"/>
    <w:rsid w:val="00B965CB"/>
    <w:rsid w:val="00BA0302"/>
    <w:rsid w:val="00BA03D2"/>
    <w:rsid w:val="00BA1F4B"/>
    <w:rsid w:val="00BA205C"/>
    <w:rsid w:val="00BA2A3B"/>
    <w:rsid w:val="00BA5127"/>
    <w:rsid w:val="00BB2D97"/>
    <w:rsid w:val="00BB349E"/>
    <w:rsid w:val="00BB387A"/>
    <w:rsid w:val="00BB61B0"/>
    <w:rsid w:val="00BB7525"/>
    <w:rsid w:val="00BD0F46"/>
    <w:rsid w:val="00BD1593"/>
    <w:rsid w:val="00BD45B4"/>
    <w:rsid w:val="00BD4814"/>
    <w:rsid w:val="00BD4F01"/>
    <w:rsid w:val="00BE02B8"/>
    <w:rsid w:val="00BE16B2"/>
    <w:rsid w:val="00BE430B"/>
    <w:rsid w:val="00BE65F6"/>
    <w:rsid w:val="00BE7E8E"/>
    <w:rsid w:val="00BF1773"/>
    <w:rsid w:val="00BF5EC4"/>
    <w:rsid w:val="00C01473"/>
    <w:rsid w:val="00C02B46"/>
    <w:rsid w:val="00C0377B"/>
    <w:rsid w:val="00C1326B"/>
    <w:rsid w:val="00C149AF"/>
    <w:rsid w:val="00C17312"/>
    <w:rsid w:val="00C20B69"/>
    <w:rsid w:val="00C30406"/>
    <w:rsid w:val="00C3556C"/>
    <w:rsid w:val="00C407E6"/>
    <w:rsid w:val="00C53E4A"/>
    <w:rsid w:val="00C61428"/>
    <w:rsid w:val="00C63CC5"/>
    <w:rsid w:val="00C65F21"/>
    <w:rsid w:val="00C67228"/>
    <w:rsid w:val="00C774D4"/>
    <w:rsid w:val="00C84467"/>
    <w:rsid w:val="00C85261"/>
    <w:rsid w:val="00C85EDB"/>
    <w:rsid w:val="00C86E08"/>
    <w:rsid w:val="00C87ACB"/>
    <w:rsid w:val="00C910AD"/>
    <w:rsid w:val="00C93774"/>
    <w:rsid w:val="00CA2930"/>
    <w:rsid w:val="00CA2B18"/>
    <w:rsid w:val="00CA2D46"/>
    <w:rsid w:val="00CB0E27"/>
    <w:rsid w:val="00CB3690"/>
    <w:rsid w:val="00CB69FE"/>
    <w:rsid w:val="00CC1DF3"/>
    <w:rsid w:val="00CC4D61"/>
    <w:rsid w:val="00CC656E"/>
    <w:rsid w:val="00CC6D44"/>
    <w:rsid w:val="00CC71DF"/>
    <w:rsid w:val="00CC7DC5"/>
    <w:rsid w:val="00CD0C10"/>
    <w:rsid w:val="00CD175A"/>
    <w:rsid w:val="00CD2BBA"/>
    <w:rsid w:val="00CD3F1C"/>
    <w:rsid w:val="00CE27F3"/>
    <w:rsid w:val="00CE388C"/>
    <w:rsid w:val="00CE732D"/>
    <w:rsid w:val="00CE7B66"/>
    <w:rsid w:val="00CF1A6D"/>
    <w:rsid w:val="00CF38E7"/>
    <w:rsid w:val="00CF4827"/>
    <w:rsid w:val="00CF61E5"/>
    <w:rsid w:val="00D06313"/>
    <w:rsid w:val="00D1383E"/>
    <w:rsid w:val="00D15B1A"/>
    <w:rsid w:val="00D21109"/>
    <w:rsid w:val="00D22367"/>
    <w:rsid w:val="00D24880"/>
    <w:rsid w:val="00D32B0D"/>
    <w:rsid w:val="00D36608"/>
    <w:rsid w:val="00D36AEE"/>
    <w:rsid w:val="00D37B28"/>
    <w:rsid w:val="00D42184"/>
    <w:rsid w:val="00D43DC3"/>
    <w:rsid w:val="00D4583C"/>
    <w:rsid w:val="00D45D26"/>
    <w:rsid w:val="00D470C7"/>
    <w:rsid w:val="00D477AF"/>
    <w:rsid w:val="00D50ADC"/>
    <w:rsid w:val="00D515B7"/>
    <w:rsid w:val="00D51A62"/>
    <w:rsid w:val="00D525E7"/>
    <w:rsid w:val="00D56573"/>
    <w:rsid w:val="00D578BE"/>
    <w:rsid w:val="00D61B1B"/>
    <w:rsid w:val="00D65A8A"/>
    <w:rsid w:val="00D73C9C"/>
    <w:rsid w:val="00D74128"/>
    <w:rsid w:val="00D75452"/>
    <w:rsid w:val="00D7606B"/>
    <w:rsid w:val="00D76D5F"/>
    <w:rsid w:val="00D77579"/>
    <w:rsid w:val="00D85460"/>
    <w:rsid w:val="00D85EE2"/>
    <w:rsid w:val="00D87C96"/>
    <w:rsid w:val="00D916ED"/>
    <w:rsid w:val="00DA25AB"/>
    <w:rsid w:val="00DB6BE1"/>
    <w:rsid w:val="00DC0B72"/>
    <w:rsid w:val="00DC2C87"/>
    <w:rsid w:val="00DD03A5"/>
    <w:rsid w:val="00DD4F88"/>
    <w:rsid w:val="00DE5D5D"/>
    <w:rsid w:val="00DE6040"/>
    <w:rsid w:val="00DE661B"/>
    <w:rsid w:val="00DE6B3A"/>
    <w:rsid w:val="00DF3F61"/>
    <w:rsid w:val="00DF52A2"/>
    <w:rsid w:val="00DF667C"/>
    <w:rsid w:val="00DF75CF"/>
    <w:rsid w:val="00E00200"/>
    <w:rsid w:val="00E00394"/>
    <w:rsid w:val="00E0259D"/>
    <w:rsid w:val="00E06139"/>
    <w:rsid w:val="00E0760F"/>
    <w:rsid w:val="00E07B8A"/>
    <w:rsid w:val="00E163B3"/>
    <w:rsid w:val="00E22179"/>
    <w:rsid w:val="00E2565F"/>
    <w:rsid w:val="00E31686"/>
    <w:rsid w:val="00E324D5"/>
    <w:rsid w:val="00E36C80"/>
    <w:rsid w:val="00E40D08"/>
    <w:rsid w:val="00E41427"/>
    <w:rsid w:val="00E46124"/>
    <w:rsid w:val="00E527EF"/>
    <w:rsid w:val="00E5648F"/>
    <w:rsid w:val="00E564E5"/>
    <w:rsid w:val="00E57563"/>
    <w:rsid w:val="00E57681"/>
    <w:rsid w:val="00E57D12"/>
    <w:rsid w:val="00E63430"/>
    <w:rsid w:val="00E64C1E"/>
    <w:rsid w:val="00E651C4"/>
    <w:rsid w:val="00E652D2"/>
    <w:rsid w:val="00E70547"/>
    <w:rsid w:val="00E77306"/>
    <w:rsid w:val="00E817D1"/>
    <w:rsid w:val="00E838A3"/>
    <w:rsid w:val="00E83ED1"/>
    <w:rsid w:val="00E841B6"/>
    <w:rsid w:val="00E84A3B"/>
    <w:rsid w:val="00E866BA"/>
    <w:rsid w:val="00E900FE"/>
    <w:rsid w:val="00E904E2"/>
    <w:rsid w:val="00E91A22"/>
    <w:rsid w:val="00E92DDD"/>
    <w:rsid w:val="00E9488B"/>
    <w:rsid w:val="00E973B1"/>
    <w:rsid w:val="00EA14C8"/>
    <w:rsid w:val="00EA30B1"/>
    <w:rsid w:val="00EA4FC9"/>
    <w:rsid w:val="00EB0229"/>
    <w:rsid w:val="00EB0E7A"/>
    <w:rsid w:val="00EB1DA7"/>
    <w:rsid w:val="00EB22CE"/>
    <w:rsid w:val="00EB2968"/>
    <w:rsid w:val="00EB59C7"/>
    <w:rsid w:val="00EC1C94"/>
    <w:rsid w:val="00EC245F"/>
    <w:rsid w:val="00EC31AA"/>
    <w:rsid w:val="00ED4DF8"/>
    <w:rsid w:val="00ED7833"/>
    <w:rsid w:val="00EE3FD5"/>
    <w:rsid w:val="00EE729B"/>
    <w:rsid w:val="00EE7EB3"/>
    <w:rsid w:val="00EF086A"/>
    <w:rsid w:val="00EF48BE"/>
    <w:rsid w:val="00EF6EB2"/>
    <w:rsid w:val="00F01F3C"/>
    <w:rsid w:val="00F0298A"/>
    <w:rsid w:val="00F0321E"/>
    <w:rsid w:val="00F102EF"/>
    <w:rsid w:val="00F1092D"/>
    <w:rsid w:val="00F13CF2"/>
    <w:rsid w:val="00F16F2E"/>
    <w:rsid w:val="00F228C4"/>
    <w:rsid w:val="00F23142"/>
    <w:rsid w:val="00F26A18"/>
    <w:rsid w:val="00F32D47"/>
    <w:rsid w:val="00F33CCD"/>
    <w:rsid w:val="00F36F37"/>
    <w:rsid w:val="00F40812"/>
    <w:rsid w:val="00F408E4"/>
    <w:rsid w:val="00F4469D"/>
    <w:rsid w:val="00F44F53"/>
    <w:rsid w:val="00F453C7"/>
    <w:rsid w:val="00F4651F"/>
    <w:rsid w:val="00F54059"/>
    <w:rsid w:val="00F5420D"/>
    <w:rsid w:val="00F550B3"/>
    <w:rsid w:val="00F556B9"/>
    <w:rsid w:val="00F57275"/>
    <w:rsid w:val="00F57B1E"/>
    <w:rsid w:val="00F63C7F"/>
    <w:rsid w:val="00F7099A"/>
    <w:rsid w:val="00F72F6E"/>
    <w:rsid w:val="00F73FF7"/>
    <w:rsid w:val="00F74D3B"/>
    <w:rsid w:val="00F74EA6"/>
    <w:rsid w:val="00F75720"/>
    <w:rsid w:val="00F75D0E"/>
    <w:rsid w:val="00F76F20"/>
    <w:rsid w:val="00F77935"/>
    <w:rsid w:val="00F80C28"/>
    <w:rsid w:val="00F823FA"/>
    <w:rsid w:val="00F82CD9"/>
    <w:rsid w:val="00F82DB7"/>
    <w:rsid w:val="00F86619"/>
    <w:rsid w:val="00F87F2E"/>
    <w:rsid w:val="00F903DB"/>
    <w:rsid w:val="00F907D6"/>
    <w:rsid w:val="00F9148C"/>
    <w:rsid w:val="00F93BF6"/>
    <w:rsid w:val="00F9516D"/>
    <w:rsid w:val="00FA03C4"/>
    <w:rsid w:val="00FA091E"/>
    <w:rsid w:val="00FA15FC"/>
    <w:rsid w:val="00FA209B"/>
    <w:rsid w:val="00FA4680"/>
    <w:rsid w:val="00FA525C"/>
    <w:rsid w:val="00FA55B5"/>
    <w:rsid w:val="00FB40F8"/>
    <w:rsid w:val="00FB50FA"/>
    <w:rsid w:val="00FC1A88"/>
    <w:rsid w:val="00FC302C"/>
    <w:rsid w:val="00FC3F2A"/>
    <w:rsid w:val="00FC3FE3"/>
    <w:rsid w:val="00FC4A35"/>
    <w:rsid w:val="00FD31EE"/>
    <w:rsid w:val="00FD3F39"/>
    <w:rsid w:val="00FD7CF4"/>
    <w:rsid w:val="00FE00A6"/>
    <w:rsid w:val="00FE170D"/>
    <w:rsid w:val="00FE761C"/>
    <w:rsid w:val="00FE7776"/>
    <w:rsid w:val="00FF59A8"/>
    <w:rsid w:val="00FF6876"/>
    <w:rsid w:val="00FF7774"/>
    <w:rsid w:val="013811AE"/>
    <w:rsid w:val="0382D79F"/>
    <w:rsid w:val="0424573C"/>
    <w:rsid w:val="0605A1F9"/>
    <w:rsid w:val="0AB213E9"/>
    <w:rsid w:val="0C1EF8F4"/>
    <w:rsid w:val="0E09FB03"/>
    <w:rsid w:val="1462510E"/>
    <w:rsid w:val="156DCA3D"/>
    <w:rsid w:val="1A321D97"/>
    <w:rsid w:val="1C800971"/>
    <w:rsid w:val="1DF87B36"/>
    <w:rsid w:val="1E1D760F"/>
    <w:rsid w:val="1E585398"/>
    <w:rsid w:val="21FFEAD7"/>
    <w:rsid w:val="23DD1C00"/>
    <w:rsid w:val="267233B5"/>
    <w:rsid w:val="2B87AD32"/>
    <w:rsid w:val="2C0EE88B"/>
    <w:rsid w:val="2D804275"/>
    <w:rsid w:val="307E6433"/>
    <w:rsid w:val="31A0664C"/>
    <w:rsid w:val="3294B7F4"/>
    <w:rsid w:val="32C51AD5"/>
    <w:rsid w:val="33FA0C16"/>
    <w:rsid w:val="341C7084"/>
    <w:rsid w:val="37E34E6D"/>
    <w:rsid w:val="3921D983"/>
    <w:rsid w:val="3CA8B4BC"/>
    <w:rsid w:val="3FD92706"/>
    <w:rsid w:val="428E73D0"/>
    <w:rsid w:val="42A32553"/>
    <w:rsid w:val="4393C699"/>
    <w:rsid w:val="52553782"/>
    <w:rsid w:val="5445FD42"/>
    <w:rsid w:val="56F2AB18"/>
    <w:rsid w:val="574B5DA4"/>
    <w:rsid w:val="583E89DD"/>
    <w:rsid w:val="5AB2809C"/>
    <w:rsid w:val="5BE3AA4D"/>
    <w:rsid w:val="5D7BC1B1"/>
    <w:rsid w:val="5EEE8DE8"/>
    <w:rsid w:val="616D9464"/>
    <w:rsid w:val="61BC08EF"/>
    <w:rsid w:val="6226ECD2"/>
    <w:rsid w:val="66D371BB"/>
    <w:rsid w:val="6A5FC8D3"/>
    <w:rsid w:val="6B1DEC0F"/>
    <w:rsid w:val="6DE746AA"/>
    <w:rsid w:val="7244C979"/>
    <w:rsid w:val="7729A38B"/>
    <w:rsid w:val="77FBB48B"/>
    <w:rsid w:val="78F8D6D3"/>
    <w:rsid w:val="7D90BF7F"/>
    <w:rsid w:val="7F88D05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0DCA"/>
  <w15:docId w15:val="{07AD7D4B-7577-8D46-AAD4-714C0FB3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B18"/>
  </w:style>
  <w:style w:type="paragraph" w:styleId="Heading1">
    <w:name w:val="heading 1"/>
    <w:basedOn w:val="Normal1"/>
    <w:next w:val="Normal1"/>
    <w:rsid w:val="008E5488"/>
    <w:pPr>
      <w:keepNext/>
      <w:keepLines/>
      <w:spacing w:before="480" w:after="120"/>
      <w:outlineLvl w:val="0"/>
    </w:pPr>
    <w:rPr>
      <w:b/>
      <w:sz w:val="48"/>
      <w:szCs w:val="48"/>
    </w:rPr>
  </w:style>
  <w:style w:type="paragraph" w:styleId="Heading2">
    <w:name w:val="heading 2"/>
    <w:basedOn w:val="Normal1"/>
    <w:next w:val="Normal1"/>
    <w:rsid w:val="008E5488"/>
    <w:pPr>
      <w:keepNext/>
      <w:keepLines/>
      <w:spacing w:before="360" w:after="80"/>
      <w:outlineLvl w:val="1"/>
    </w:pPr>
    <w:rPr>
      <w:b/>
      <w:sz w:val="36"/>
      <w:szCs w:val="36"/>
    </w:rPr>
  </w:style>
  <w:style w:type="paragraph" w:styleId="Heading3">
    <w:name w:val="heading 3"/>
    <w:basedOn w:val="Normal1"/>
    <w:next w:val="Normal1"/>
    <w:rsid w:val="008E5488"/>
    <w:pPr>
      <w:keepNext/>
      <w:keepLines/>
      <w:spacing w:before="280" w:after="80"/>
      <w:outlineLvl w:val="2"/>
    </w:pPr>
    <w:rPr>
      <w:b/>
      <w:sz w:val="28"/>
      <w:szCs w:val="28"/>
    </w:rPr>
  </w:style>
  <w:style w:type="paragraph" w:styleId="Heading4">
    <w:name w:val="heading 4"/>
    <w:basedOn w:val="Normal1"/>
    <w:next w:val="Normal1"/>
    <w:rsid w:val="008E5488"/>
    <w:pPr>
      <w:keepNext/>
      <w:keepLines/>
      <w:spacing w:before="240" w:after="40"/>
      <w:outlineLvl w:val="3"/>
    </w:pPr>
    <w:rPr>
      <w:b/>
    </w:rPr>
  </w:style>
  <w:style w:type="paragraph" w:styleId="Heading5">
    <w:name w:val="heading 5"/>
    <w:basedOn w:val="Normal1"/>
    <w:next w:val="Normal1"/>
    <w:rsid w:val="008E5488"/>
    <w:pPr>
      <w:keepNext/>
      <w:keepLines/>
      <w:spacing w:before="220" w:after="40"/>
      <w:outlineLvl w:val="4"/>
    </w:pPr>
    <w:rPr>
      <w:b/>
    </w:rPr>
  </w:style>
  <w:style w:type="paragraph" w:styleId="Heading6">
    <w:name w:val="heading 6"/>
    <w:basedOn w:val="Normal1"/>
    <w:next w:val="Normal1"/>
    <w:rsid w:val="008E5488"/>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5488"/>
  </w:style>
  <w:style w:type="paragraph" w:styleId="Title">
    <w:name w:val="Title"/>
    <w:basedOn w:val="Normal1"/>
    <w:next w:val="Normal1"/>
    <w:rsid w:val="008E5488"/>
    <w:pPr>
      <w:keepNext/>
      <w:keepLines/>
      <w:spacing w:before="480" w:after="120"/>
    </w:pPr>
    <w:rPr>
      <w:b/>
      <w:sz w:val="72"/>
      <w:szCs w:val="72"/>
    </w:rPr>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paragraph" w:styleId="Subtitle">
    <w:name w:val="Subtitle"/>
    <w:basedOn w:val="Normal"/>
    <w:next w:val="Normal"/>
    <w:rsid w:val="008E548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5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5E"/>
    <w:rPr>
      <w:rFonts w:eastAsia="Times New Roman" w:cs="Mangal"/>
      <w:szCs w:val="20"/>
    </w:rPr>
  </w:style>
  <w:style w:type="paragraph" w:styleId="Footer">
    <w:name w:val="footer"/>
    <w:basedOn w:val="Normal"/>
    <w:link w:val="FooterChar"/>
    <w:uiPriority w:val="99"/>
    <w:unhideWhenUsed/>
    <w:rsid w:val="00375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5E"/>
    <w:rPr>
      <w:rFonts w:eastAsia="Times New Roman" w:cs="Mangal"/>
      <w:szCs w:val="20"/>
    </w:rPr>
  </w:style>
  <w:style w:type="paragraph" w:styleId="TOCHeading">
    <w:name w:val="TOC Heading"/>
    <w:basedOn w:val="Heading1"/>
    <w:next w:val="Normal"/>
    <w:uiPriority w:val="39"/>
    <w:unhideWhenUsed/>
    <w:qFormat/>
    <w:rsid w:val="00825C13"/>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825C13"/>
    <w:pPr>
      <w:spacing w:after="100"/>
    </w:pPr>
  </w:style>
  <w:style w:type="paragraph" w:styleId="TOC2">
    <w:name w:val="toc 2"/>
    <w:basedOn w:val="Normal"/>
    <w:next w:val="Normal"/>
    <w:autoRedefine/>
    <w:uiPriority w:val="39"/>
    <w:unhideWhenUsed/>
    <w:rsid w:val="00825C13"/>
    <w:pPr>
      <w:spacing w:after="100"/>
      <w:ind w:left="220"/>
    </w:pPr>
  </w:style>
  <w:style w:type="paragraph" w:styleId="TOC3">
    <w:name w:val="toc 3"/>
    <w:basedOn w:val="Normal"/>
    <w:next w:val="Normal"/>
    <w:autoRedefine/>
    <w:uiPriority w:val="39"/>
    <w:unhideWhenUsed/>
    <w:rsid w:val="00825C13"/>
    <w:pPr>
      <w:spacing w:after="100"/>
      <w:ind w:left="440"/>
    </w:pPr>
  </w:style>
  <w:style w:type="character" w:styleId="Hyperlink">
    <w:name w:val="Hyperlink"/>
    <w:basedOn w:val="DefaultParagraphFont"/>
    <w:uiPriority w:val="99"/>
    <w:unhideWhenUsed/>
    <w:rsid w:val="00825C13"/>
    <w:rPr>
      <w:color w:val="0000FF" w:themeColor="hyperlink"/>
      <w:u w:val="single"/>
    </w:rPr>
  </w:style>
  <w:style w:type="table" w:styleId="TableGrid">
    <w:name w:val="Table Grid"/>
    <w:basedOn w:val="TableNormal"/>
    <w:uiPriority w:val="59"/>
    <w:rsid w:val="00803B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03B58"/>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803B58"/>
    <w:pPr>
      <w:spacing w:after="0"/>
    </w:pPr>
  </w:style>
  <w:style w:type="numbering" w:customStyle="1" w:styleId="CurrentList1">
    <w:name w:val="Current List1"/>
    <w:uiPriority w:val="99"/>
    <w:rsid w:val="00BA030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478621">
      <w:bodyDiv w:val="1"/>
      <w:marLeft w:val="0"/>
      <w:marRight w:val="0"/>
      <w:marTop w:val="0"/>
      <w:marBottom w:val="0"/>
      <w:divBdr>
        <w:top w:val="none" w:sz="0" w:space="0" w:color="auto"/>
        <w:left w:val="none" w:sz="0" w:space="0" w:color="auto"/>
        <w:bottom w:val="none" w:sz="0" w:space="0" w:color="auto"/>
        <w:right w:val="none" w:sz="0" w:space="0" w:color="auto"/>
      </w:divBdr>
    </w:div>
    <w:div w:id="95652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1+w98s+Ua5oY/3Xl8E5jIgSyw==">CgMxLjAyCGguZ2pkZ3hzOAByITE2VmtLcVBiVkc2NExqNExCVFhWaldnTjZWRDBKWEViMQ==</go:docsCustomData>
</go:gDocsCustomXmlDataStorage>
</file>

<file path=customXml/itemProps1.xml><?xml version="1.0" encoding="utf-8"?>
<ds:datastoreItem xmlns:ds="http://schemas.openxmlformats.org/officeDocument/2006/customXml" ds:itemID="{6DAB7C7A-A2E7-6944-A7ED-968B3B27C3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dc:creator>
  <cp:keywords/>
  <cp:lastModifiedBy>Aashika Pandey</cp:lastModifiedBy>
  <cp:revision>2</cp:revision>
  <cp:lastPrinted>2024-12-06T02:54:00Z</cp:lastPrinted>
  <dcterms:created xsi:type="dcterms:W3CDTF">2024-12-06T02:58:00Z</dcterms:created>
  <dcterms:modified xsi:type="dcterms:W3CDTF">2024-12-06T02:58:00Z</dcterms:modified>
</cp:coreProperties>
</file>